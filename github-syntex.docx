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ED" w:rsidRDefault="00CF2CED" w:rsidP="00CF2CED">
      <w:pPr>
        <w:pStyle w:val="Heading1"/>
        <w:shd w:val="clear" w:color="auto" w:fill="FFFFFF"/>
        <w:spacing w:before="0"/>
        <w:rPr>
          <w:rFonts w:ascii="Segoe UI" w:hAnsi="Segoe UI" w:cs="Segoe UI"/>
          <w:color w:val="1F2328"/>
        </w:rPr>
      </w:pPr>
      <w:r>
        <w:rPr>
          <w:rFonts w:ascii="Segoe UI" w:hAnsi="Segoe UI" w:cs="Segoe UI"/>
          <w:color w:val="1F2328"/>
        </w:rPr>
        <w:fldChar w:fldCharType="begin"/>
      </w:r>
      <w:r>
        <w:rPr>
          <w:rFonts w:ascii="Segoe UI" w:hAnsi="Segoe UI" w:cs="Segoe UI"/>
          <w:color w:val="1F2328"/>
        </w:rPr>
        <w:instrText xml:space="preserve"> HYPERLINK "</w:instrText>
      </w:r>
      <w:r w:rsidRPr="00CF2CED">
        <w:rPr>
          <w:rFonts w:ascii="Segoe UI" w:hAnsi="Segoe UI" w:cs="Segoe UI"/>
          <w:color w:val="1F2328"/>
        </w:rPr>
        <w:instrText>https://docs.github.com/en/get-started/writing-on-github/getting-started-with-writing-and-formatting-on-github/basic-writing-and-formatting-syntax#custom-anchors</w:instrText>
      </w:r>
      <w:r>
        <w:rPr>
          <w:rFonts w:ascii="Segoe UI" w:hAnsi="Segoe UI" w:cs="Segoe UI"/>
          <w:color w:val="1F2328"/>
        </w:rPr>
        <w:instrText xml:space="preserve">" </w:instrText>
      </w:r>
      <w:r>
        <w:rPr>
          <w:rFonts w:ascii="Segoe UI" w:hAnsi="Segoe UI" w:cs="Segoe UI"/>
          <w:color w:val="1F2328"/>
        </w:rPr>
        <w:fldChar w:fldCharType="separate"/>
      </w:r>
      <w:r w:rsidRPr="002C2B1E">
        <w:rPr>
          <w:rStyle w:val="Hyperlink"/>
          <w:rFonts w:ascii="Segoe UI" w:hAnsi="Segoe UI" w:cs="Segoe UI"/>
        </w:rPr>
        <w:t>https://docs.github.com/en/get-started/writing-on-github/getting-started-with-writing-and-formatting-on-github/basic-writing-and-formatting-syntax#custom-anchors</w:t>
      </w:r>
      <w:r>
        <w:rPr>
          <w:rFonts w:ascii="Segoe UI" w:hAnsi="Segoe UI" w:cs="Segoe UI"/>
          <w:color w:val="1F2328"/>
        </w:rPr>
        <w:fldChar w:fldCharType="end"/>
      </w:r>
    </w:p>
    <w:p w:rsidR="00CF2CED" w:rsidRPr="00CF2CED" w:rsidRDefault="00CF2CED" w:rsidP="00CF2CED"/>
    <w:p w:rsidR="00CF2CED" w:rsidRDefault="00CF2CED" w:rsidP="00CF2CED">
      <w:pPr>
        <w:pStyle w:val="Heading1"/>
        <w:shd w:val="clear" w:color="auto" w:fill="FFFFFF"/>
        <w:spacing w:before="0"/>
        <w:rPr>
          <w:rFonts w:ascii="Segoe UI" w:hAnsi="Segoe UI" w:cs="Segoe UI"/>
          <w:color w:val="1F2328"/>
        </w:rPr>
      </w:pPr>
      <w:r>
        <w:rPr>
          <w:rFonts w:ascii="Segoe UI" w:hAnsi="Segoe UI" w:cs="Segoe UI"/>
          <w:color w:val="1F2328"/>
        </w:rPr>
        <w:t>Basic writing and formatting syntax</w:t>
      </w:r>
    </w:p>
    <w:p w:rsidR="00CF2CED" w:rsidRDefault="00CF2CED" w:rsidP="00CF2CED">
      <w:pPr>
        <w:pStyle w:val="NormalWeb"/>
        <w:shd w:val="clear" w:color="auto" w:fill="FFFFFF"/>
        <w:spacing w:before="0" w:beforeAutospacing="0" w:after="150" w:afterAutospacing="0"/>
        <w:rPr>
          <w:rFonts w:ascii="Segoe UI" w:hAnsi="Segoe UI" w:cs="Segoe UI"/>
          <w:color w:val="1F2328"/>
        </w:rPr>
      </w:pPr>
      <w:r>
        <w:rPr>
          <w:rFonts w:ascii="Segoe UI" w:hAnsi="Segoe UI" w:cs="Segoe UI"/>
          <w:color w:val="1F2328"/>
        </w:rPr>
        <w:t xml:space="preserve">Create sophisticated formatting for your prose and code on </w:t>
      </w:r>
      <w:proofErr w:type="spellStart"/>
      <w:r>
        <w:rPr>
          <w:rFonts w:ascii="Segoe UI" w:hAnsi="Segoe UI" w:cs="Segoe UI"/>
          <w:color w:val="1F2328"/>
        </w:rPr>
        <w:t>GitHub</w:t>
      </w:r>
      <w:proofErr w:type="spellEnd"/>
      <w:r>
        <w:rPr>
          <w:rFonts w:ascii="Segoe UI" w:hAnsi="Segoe UI" w:cs="Segoe UI"/>
          <w:color w:val="1F2328"/>
        </w:rPr>
        <w:t xml:space="preserve"> with simple syntax.</w:t>
      </w:r>
    </w:p>
    <w:p w:rsidR="00CF2CED" w:rsidRDefault="00CF2CED" w:rsidP="00CF2CED">
      <w:pPr>
        <w:pBdr>
          <w:bottom w:val="single" w:sz="4" w:space="4" w:color="D8DEE4"/>
        </w:pBdr>
        <w:spacing w:before="100" w:beforeAutospacing="1" w:after="240" w:line="240" w:lineRule="auto"/>
        <w:outlineLvl w:val="1"/>
        <w:rPr>
          <w:rFonts w:ascii="Segoe UI" w:eastAsia="Times New Roman" w:hAnsi="Segoe UI" w:cs="Segoe UI"/>
          <w:b/>
          <w:bCs/>
          <w:sz w:val="36"/>
          <w:szCs w:val="36"/>
        </w:rPr>
      </w:pPr>
    </w:p>
    <w:p w:rsidR="00CF2CED" w:rsidRPr="00CF2CED" w:rsidRDefault="00CF2CED" w:rsidP="00CF2CED">
      <w:pPr>
        <w:pBdr>
          <w:bottom w:val="single" w:sz="4" w:space="4" w:color="D8DEE4"/>
        </w:pBdr>
        <w:spacing w:before="100" w:beforeAutospacing="1" w:after="240" w:line="240" w:lineRule="auto"/>
        <w:outlineLvl w:val="1"/>
        <w:rPr>
          <w:rFonts w:ascii="Segoe UI" w:eastAsia="Times New Roman" w:hAnsi="Segoe UI" w:cs="Segoe UI"/>
          <w:b/>
          <w:bCs/>
          <w:sz w:val="36"/>
          <w:szCs w:val="36"/>
        </w:rPr>
      </w:pPr>
      <w:hyperlink r:id="rId6" w:anchor="headings" w:history="1">
        <w:r w:rsidRPr="00CF2CED">
          <w:rPr>
            <w:rFonts w:ascii="Segoe UI" w:eastAsia="Times New Roman" w:hAnsi="Segoe UI" w:cs="Segoe UI"/>
            <w:b/>
            <w:bCs/>
            <w:color w:val="0000FF"/>
            <w:sz w:val="36"/>
            <w:szCs w:val="36"/>
            <w:u w:val="single"/>
          </w:rPr>
          <w:t>Headings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To create a heading, add one to six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symbols before your heading text. The number of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you use will determine the hierarchy level and typeface size of the heading.</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xml:space="preserve"># </w:t>
      </w:r>
      <w:proofErr w:type="gramStart"/>
      <w:r w:rsidRPr="00CF2CED">
        <w:rPr>
          <w:rFonts w:ascii="Consolas" w:eastAsia="Times New Roman" w:hAnsi="Consolas" w:cs="Courier New"/>
          <w:b/>
          <w:bCs/>
          <w:color w:val="0550AE"/>
          <w:sz w:val="20"/>
          <w:szCs w:val="20"/>
          <w:bdr w:val="none" w:sz="0" w:space="0" w:color="auto" w:frame="1"/>
        </w:rPr>
        <w:t>A</w:t>
      </w:r>
      <w:proofErr w:type="gramEnd"/>
      <w:r w:rsidRPr="00CF2CED">
        <w:rPr>
          <w:rFonts w:ascii="Consolas" w:eastAsia="Times New Roman" w:hAnsi="Consolas" w:cs="Courier New"/>
          <w:b/>
          <w:bCs/>
          <w:color w:val="0550AE"/>
          <w:sz w:val="20"/>
          <w:szCs w:val="20"/>
          <w:bdr w:val="none" w:sz="0" w:space="0" w:color="auto" w:frame="1"/>
        </w:rPr>
        <w:t xml:space="preserve"> first-level heading</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A second-level heading</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A third-level heading</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551569" cy="1614699"/>
            <wp:effectExtent l="0" t="0" r="0" b="5080"/>
            <wp:docPr id="25" name="Picture 25" descr="Screenshot of rendered GitHub Markdown showing sample h1, h2, and h3 headers, which descend in type size and visual weight to show hierarch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rendered GitHub Markdown showing sample h1, h2, and h3 headers, which descend in type size and visual weight to show hierarchy lev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287" cy="1619561"/>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When you use two or more headings,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automatically generates a table of contents that you can access by clicking</w:t>
      </w:r>
      <w:proofErr w:type="gramStart"/>
      <w:r w:rsidRPr="00CF2CED">
        <w:rPr>
          <w:rFonts w:ascii="Segoe UI" w:eastAsia="Times New Roman" w:hAnsi="Segoe UI" w:cs="Segoe UI"/>
          <w:sz w:val="24"/>
          <w:szCs w:val="24"/>
        </w:rPr>
        <w:t>  within</w:t>
      </w:r>
      <w:proofErr w:type="gramEnd"/>
      <w:r w:rsidRPr="00CF2CED">
        <w:rPr>
          <w:rFonts w:ascii="Segoe UI" w:eastAsia="Times New Roman" w:hAnsi="Segoe UI" w:cs="Segoe UI"/>
          <w:sz w:val="24"/>
          <w:szCs w:val="24"/>
        </w:rPr>
        <w:t xml:space="preserve"> the file header. Each heading title is listed in the table of contents and you can click a title to navigate to the selected section.</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5499100" cy="2284887"/>
            <wp:effectExtent l="0" t="0" r="6350" b="1270"/>
            <wp:docPr id="24" name="Picture 24" descr="Screenshot of a README file with the drop-down menu for the table of contents exposed. The table of contents icon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README file with the drop-down menu for the table of contents exposed. The table of contents icon is outlined in dark oran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0110" cy="2285306"/>
                    </a:xfrm>
                    <a:prstGeom prst="rect">
                      <a:avLst/>
                    </a:prstGeom>
                    <a:noFill/>
                    <a:ln>
                      <a:noFill/>
                    </a:ln>
                  </pic:spPr>
                </pic:pic>
              </a:graphicData>
            </a:graphic>
          </wp:inline>
        </w:drawing>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9" w:anchor="styling-text" w:history="1">
        <w:r w:rsidRPr="00CF2CED">
          <w:rPr>
            <w:rFonts w:ascii="Segoe UI" w:eastAsia="Times New Roman" w:hAnsi="Segoe UI" w:cs="Segoe UI"/>
            <w:b/>
            <w:bCs/>
            <w:color w:val="0000FF"/>
            <w:sz w:val="36"/>
            <w:szCs w:val="36"/>
            <w:u w:val="single"/>
          </w:rPr>
          <w:t>Styling text</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You can indicate emphasis with bold, italic, strikethrough, subscript, or superscript text in comment fields and </w:t>
      </w:r>
      <w:r w:rsidRPr="00CF2CED">
        <w:rPr>
          <w:rFonts w:ascii="Consolas" w:eastAsia="Times New Roman" w:hAnsi="Consolas" w:cs="Courier New"/>
          <w:sz w:val="20"/>
          <w:szCs w:val="20"/>
        </w:rPr>
        <w:t>.md</w:t>
      </w:r>
      <w:r w:rsidRPr="00CF2CED">
        <w:rPr>
          <w:rFonts w:ascii="Segoe UI" w:eastAsia="Times New Roman" w:hAnsi="Segoe UI" w:cs="Segoe UI"/>
          <w:sz w:val="24"/>
          <w:szCs w:val="24"/>
        </w:rPr>
        <w:t> files.</w:t>
      </w:r>
    </w:p>
    <w:tbl>
      <w:tblPr>
        <w:tblW w:w="10725" w:type="dxa"/>
        <w:tblCellMar>
          <w:top w:w="15" w:type="dxa"/>
          <w:left w:w="15" w:type="dxa"/>
          <w:bottom w:w="15" w:type="dxa"/>
          <w:right w:w="15" w:type="dxa"/>
        </w:tblCellMar>
        <w:tblLook w:val="04A0" w:firstRow="1" w:lastRow="0" w:firstColumn="1" w:lastColumn="0" w:noHBand="0" w:noVBand="1"/>
      </w:tblPr>
      <w:tblGrid>
        <w:gridCol w:w="1545"/>
        <w:gridCol w:w="1710"/>
        <w:gridCol w:w="2880"/>
        <w:gridCol w:w="2520"/>
        <w:gridCol w:w="2070"/>
      </w:tblGrid>
      <w:tr w:rsidR="00CF2CED" w:rsidRPr="00CF2CED" w:rsidTr="002D29A7">
        <w:trPr>
          <w:tblHeader/>
        </w:trPr>
        <w:tc>
          <w:tcPr>
            <w:tcW w:w="1545"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Style</w:t>
            </w:r>
          </w:p>
        </w:tc>
        <w:tc>
          <w:tcPr>
            <w:tcW w:w="1710"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Syntax</w:t>
            </w:r>
          </w:p>
        </w:tc>
        <w:tc>
          <w:tcPr>
            <w:tcW w:w="2880"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Keyboard shortcut</w:t>
            </w:r>
          </w:p>
        </w:tc>
        <w:tc>
          <w:tcPr>
            <w:tcW w:w="2520"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Example</w:t>
            </w:r>
          </w:p>
        </w:tc>
        <w:tc>
          <w:tcPr>
            <w:tcW w:w="2070"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Output</w:t>
            </w:r>
          </w:p>
        </w:tc>
      </w:tr>
      <w:tr w:rsidR="00CF2CED" w:rsidRPr="00CF2CED" w:rsidTr="002D29A7">
        <w:tc>
          <w:tcPr>
            <w:tcW w:w="1545" w:type="dxa"/>
            <w:tcBorders>
              <w:top w:val="nil"/>
              <w:left w:val="nil"/>
              <w:bottom w:val="nil"/>
              <w:right w:val="nil"/>
            </w:tcBorders>
            <w:shd w:val="clear" w:color="auto" w:fill="FFFFFF"/>
            <w:hideMark/>
          </w:tcPr>
          <w:p w:rsidR="00CF2CED" w:rsidRPr="00CF2CED" w:rsidRDefault="00CF2CED" w:rsidP="00CF2CED">
            <w:pPr>
              <w:spacing w:after="24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Bold</w:t>
            </w:r>
          </w:p>
        </w:tc>
        <w:tc>
          <w:tcPr>
            <w:tcW w:w="171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 **</w:t>
            </w:r>
            <w:r w:rsidRPr="00CF2CED">
              <w:rPr>
                <w:rFonts w:ascii="Times New Roman" w:eastAsia="Times New Roman" w:hAnsi="Times New Roman" w:cs="Times New Roman"/>
                <w:sz w:val="21"/>
                <w:szCs w:val="21"/>
              </w:rPr>
              <w:t> or </w:t>
            </w:r>
            <w:r w:rsidRPr="00CF2CED">
              <w:rPr>
                <w:rFonts w:ascii="Consolas" w:eastAsia="Times New Roman" w:hAnsi="Consolas" w:cs="Courier New"/>
                <w:sz w:val="18"/>
                <w:szCs w:val="18"/>
              </w:rPr>
              <w:t>__ __</w:t>
            </w:r>
          </w:p>
        </w:tc>
        <w:tc>
          <w:tcPr>
            <w:tcW w:w="288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proofErr w:type="spellStart"/>
            <w:r w:rsidRPr="00CF2CED">
              <w:rPr>
                <w:rFonts w:ascii="Consolas" w:eastAsia="Times New Roman" w:hAnsi="Consolas" w:cs="Courier New"/>
                <w:color w:val="1F2328"/>
                <w:sz w:val="17"/>
                <w:szCs w:val="17"/>
                <w:bdr w:val="single" w:sz="4" w:space="2" w:color="auto" w:frame="1"/>
                <w:shd w:val="clear" w:color="auto" w:fill="F6F8FA"/>
              </w:rPr>
              <w:t>Command</w:t>
            </w:r>
            <w:r w:rsidRPr="00CF2CED">
              <w:rPr>
                <w:rFonts w:ascii="Times New Roman" w:eastAsia="Times New Roman" w:hAnsi="Times New Roman" w:cs="Times New Roman"/>
                <w:sz w:val="21"/>
                <w:szCs w:val="21"/>
              </w:rPr>
              <w:t>+</w:t>
            </w:r>
            <w:r w:rsidRPr="00CF2CED">
              <w:rPr>
                <w:rFonts w:ascii="Consolas" w:eastAsia="Times New Roman" w:hAnsi="Consolas" w:cs="Courier New"/>
                <w:color w:val="1F2328"/>
                <w:sz w:val="17"/>
                <w:szCs w:val="17"/>
                <w:bdr w:val="single" w:sz="4" w:space="2" w:color="auto" w:frame="1"/>
                <w:shd w:val="clear" w:color="auto" w:fill="F6F8FA"/>
              </w:rPr>
              <w:t>B</w:t>
            </w:r>
            <w:proofErr w:type="spellEnd"/>
            <w:r w:rsidRPr="00CF2CED">
              <w:rPr>
                <w:rFonts w:ascii="Times New Roman" w:eastAsia="Times New Roman" w:hAnsi="Times New Roman" w:cs="Times New Roman"/>
                <w:sz w:val="21"/>
                <w:szCs w:val="21"/>
              </w:rPr>
              <w:t> (Mac) or </w:t>
            </w:r>
            <w:proofErr w:type="spellStart"/>
            <w:r w:rsidRPr="00CF2CED">
              <w:rPr>
                <w:rFonts w:ascii="Consolas" w:eastAsia="Times New Roman" w:hAnsi="Consolas" w:cs="Courier New"/>
                <w:color w:val="1F2328"/>
                <w:sz w:val="17"/>
                <w:szCs w:val="17"/>
                <w:bdr w:val="single" w:sz="4" w:space="2" w:color="auto" w:frame="1"/>
                <w:shd w:val="clear" w:color="auto" w:fill="F6F8FA"/>
              </w:rPr>
              <w:t>Ctrl</w:t>
            </w:r>
            <w:r w:rsidRPr="00CF2CED">
              <w:rPr>
                <w:rFonts w:ascii="Times New Roman" w:eastAsia="Times New Roman" w:hAnsi="Times New Roman" w:cs="Times New Roman"/>
                <w:sz w:val="21"/>
                <w:szCs w:val="21"/>
              </w:rPr>
              <w:t>+</w:t>
            </w:r>
            <w:r w:rsidRPr="00CF2CED">
              <w:rPr>
                <w:rFonts w:ascii="Consolas" w:eastAsia="Times New Roman" w:hAnsi="Consolas" w:cs="Courier New"/>
                <w:color w:val="1F2328"/>
                <w:sz w:val="17"/>
                <w:szCs w:val="17"/>
                <w:bdr w:val="single" w:sz="4" w:space="2" w:color="auto" w:frame="1"/>
                <w:shd w:val="clear" w:color="auto" w:fill="F6F8FA"/>
              </w:rPr>
              <w:t>B</w:t>
            </w:r>
            <w:proofErr w:type="spellEnd"/>
            <w:r w:rsidRPr="00CF2CED">
              <w:rPr>
                <w:rFonts w:ascii="Times New Roman" w:eastAsia="Times New Roman" w:hAnsi="Times New Roman" w:cs="Times New Roman"/>
                <w:sz w:val="21"/>
                <w:szCs w:val="21"/>
              </w:rPr>
              <w:t> (Windows/Linux)</w:t>
            </w:r>
          </w:p>
        </w:tc>
        <w:tc>
          <w:tcPr>
            <w:tcW w:w="252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**This is bold text**</w:t>
            </w:r>
          </w:p>
        </w:tc>
        <w:tc>
          <w:tcPr>
            <w:tcW w:w="2070" w:type="dxa"/>
            <w:tcBorders>
              <w:top w:val="nil"/>
              <w:left w:val="nil"/>
              <w:bottom w:val="nil"/>
              <w:right w:val="nil"/>
            </w:tcBorders>
            <w:shd w:val="clear" w:color="auto" w:fill="FFFFFF"/>
            <w:hideMark/>
          </w:tcPr>
          <w:p w:rsidR="00CF2CED" w:rsidRDefault="00CF2CED" w:rsidP="00CF2CED">
            <w:pPr>
              <w:spacing w:after="0" w:line="240" w:lineRule="auto"/>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This is bold text</w:t>
            </w:r>
          </w:p>
          <w:p w:rsidR="00CF2CED" w:rsidRDefault="00CF2CED" w:rsidP="00CF2CED">
            <w:pPr>
              <w:spacing w:after="0" w:line="240" w:lineRule="auto"/>
              <w:rPr>
                <w:rFonts w:ascii="Times New Roman" w:eastAsia="Times New Roman" w:hAnsi="Times New Roman" w:cs="Times New Roman"/>
                <w:b/>
                <w:bCs/>
                <w:sz w:val="21"/>
                <w:szCs w:val="21"/>
              </w:rPr>
            </w:pPr>
          </w:p>
          <w:p w:rsidR="00CF2CED" w:rsidRDefault="00CF2CED" w:rsidP="00CF2CED">
            <w:pPr>
              <w:spacing w:after="0" w:line="240" w:lineRule="auto"/>
              <w:rPr>
                <w:rFonts w:ascii="Times New Roman" w:eastAsia="Times New Roman" w:hAnsi="Times New Roman" w:cs="Times New Roman"/>
                <w:b/>
                <w:bCs/>
                <w:sz w:val="21"/>
                <w:szCs w:val="21"/>
              </w:rPr>
            </w:pPr>
          </w:p>
          <w:p w:rsidR="00CF2CED" w:rsidRPr="00CF2CED" w:rsidRDefault="00CF2CED"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Italic</w:t>
            </w:r>
          </w:p>
        </w:tc>
        <w:tc>
          <w:tcPr>
            <w:tcW w:w="171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 *</w:t>
            </w:r>
            <w:r w:rsidRPr="00CF2CED">
              <w:rPr>
                <w:rFonts w:ascii="Times New Roman" w:eastAsia="Times New Roman" w:hAnsi="Times New Roman" w:cs="Times New Roman"/>
                <w:sz w:val="21"/>
                <w:szCs w:val="21"/>
              </w:rPr>
              <w:t> or </w:t>
            </w:r>
            <w:r w:rsidRPr="00CF2CED">
              <w:rPr>
                <w:rFonts w:ascii="Consolas" w:eastAsia="Times New Roman" w:hAnsi="Consolas" w:cs="Courier New"/>
                <w:sz w:val="18"/>
                <w:szCs w:val="18"/>
              </w:rPr>
              <w:t>_ _</w:t>
            </w:r>
            <w:r w:rsidRPr="00CF2CED">
              <w:rPr>
                <w:rFonts w:ascii="Times New Roman" w:eastAsia="Times New Roman" w:hAnsi="Times New Roman" w:cs="Times New Roman"/>
                <w:sz w:val="21"/>
                <w:szCs w:val="21"/>
              </w:rPr>
              <w:t> </w:t>
            </w:r>
            <w:r w:rsidRPr="00CF2CED">
              <w:rPr>
                <w:rFonts w:ascii="Times New Roman" w:eastAsia="Times New Roman" w:hAnsi="Times New Roman" w:cs="Times New Roman"/>
                <w:sz w:val="21"/>
                <w:szCs w:val="21"/>
              </w:rPr>
              <w:t> </w:t>
            </w:r>
            <w:r w:rsidRPr="00CF2CED">
              <w:rPr>
                <w:rFonts w:ascii="Times New Roman" w:eastAsia="Times New Roman" w:hAnsi="Times New Roman" w:cs="Times New Roman"/>
                <w:sz w:val="21"/>
                <w:szCs w:val="21"/>
              </w:rPr>
              <w:t> </w:t>
            </w:r>
            <w:r w:rsidRPr="00CF2CED">
              <w:rPr>
                <w:rFonts w:ascii="Times New Roman" w:eastAsia="Times New Roman" w:hAnsi="Times New Roman" w:cs="Times New Roman"/>
                <w:sz w:val="21"/>
                <w:szCs w:val="21"/>
              </w:rPr>
              <w:t> </w:t>
            </w:r>
            <w:r w:rsidRPr="00CF2CED">
              <w:rPr>
                <w:rFonts w:ascii="Times New Roman" w:eastAsia="Times New Roman" w:hAnsi="Times New Roman" w:cs="Times New Roman"/>
                <w:sz w:val="21"/>
                <w:szCs w:val="21"/>
              </w:rPr>
              <w:t> </w:t>
            </w:r>
          </w:p>
        </w:tc>
        <w:tc>
          <w:tcPr>
            <w:tcW w:w="288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proofErr w:type="spellStart"/>
            <w:r w:rsidRPr="00CF2CED">
              <w:rPr>
                <w:rFonts w:ascii="Consolas" w:eastAsia="Times New Roman" w:hAnsi="Consolas" w:cs="Courier New"/>
                <w:color w:val="1F2328"/>
                <w:sz w:val="17"/>
                <w:szCs w:val="17"/>
                <w:bdr w:val="single" w:sz="4" w:space="2" w:color="auto" w:frame="1"/>
                <w:shd w:val="clear" w:color="auto" w:fill="F6F8FA"/>
              </w:rPr>
              <w:t>Command</w:t>
            </w:r>
            <w:r w:rsidRPr="00CF2CED">
              <w:rPr>
                <w:rFonts w:ascii="Times New Roman" w:eastAsia="Times New Roman" w:hAnsi="Times New Roman" w:cs="Times New Roman"/>
                <w:sz w:val="21"/>
                <w:szCs w:val="21"/>
              </w:rPr>
              <w:t>+</w:t>
            </w:r>
            <w:r w:rsidRPr="00CF2CED">
              <w:rPr>
                <w:rFonts w:ascii="Consolas" w:eastAsia="Times New Roman" w:hAnsi="Consolas" w:cs="Courier New"/>
                <w:color w:val="1F2328"/>
                <w:sz w:val="17"/>
                <w:szCs w:val="17"/>
                <w:bdr w:val="single" w:sz="4" w:space="2" w:color="auto" w:frame="1"/>
                <w:shd w:val="clear" w:color="auto" w:fill="F6F8FA"/>
              </w:rPr>
              <w:t>I</w:t>
            </w:r>
            <w:proofErr w:type="spellEnd"/>
            <w:r w:rsidRPr="00CF2CED">
              <w:rPr>
                <w:rFonts w:ascii="Times New Roman" w:eastAsia="Times New Roman" w:hAnsi="Times New Roman" w:cs="Times New Roman"/>
                <w:sz w:val="21"/>
                <w:szCs w:val="21"/>
              </w:rPr>
              <w:t> (Mac) or </w:t>
            </w:r>
            <w:proofErr w:type="spellStart"/>
            <w:r w:rsidRPr="00CF2CED">
              <w:rPr>
                <w:rFonts w:ascii="Consolas" w:eastAsia="Times New Roman" w:hAnsi="Consolas" w:cs="Courier New"/>
                <w:color w:val="1F2328"/>
                <w:sz w:val="17"/>
                <w:szCs w:val="17"/>
                <w:bdr w:val="single" w:sz="4" w:space="2" w:color="auto" w:frame="1"/>
                <w:shd w:val="clear" w:color="auto" w:fill="F6F8FA"/>
              </w:rPr>
              <w:t>Ctrl</w:t>
            </w:r>
            <w:r w:rsidRPr="00CF2CED">
              <w:rPr>
                <w:rFonts w:ascii="Times New Roman" w:eastAsia="Times New Roman" w:hAnsi="Times New Roman" w:cs="Times New Roman"/>
                <w:sz w:val="21"/>
                <w:szCs w:val="21"/>
              </w:rPr>
              <w:t>+</w:t>
            </w:r>
            <w:r w:rsidRPr="00CF2CED">
              <w:rPr>
                <w:rFonts w:ascii="Consolas" w:eastAsia="Times New Roman" w:hAnsi="Consolas" w:cs="Courier New"/>
                <w:color w:val="1F2328"/>
                <w:sz w:val="17"/>
                <w:szCs w:val="17"/>
                <w:bdr w:val="single" w:sz="4" w:space="2" w:color="auto" w:frame="1"/>
                <w:shd w:val="clear" w:color="auto" w:fill="F6F8FA"/>
              </w:rPr>
              <w:t>I</w:t>
            </w:r>
            <w:proofErr w:type="spellEnd"/>
            <w:r w:rsidRPr="00CF2CED">
              <w:rPr>
                <w:rFonts w:ascii="Times New Roman" w:eastAsia="Times New Roman" w:hAnsi="Times New Roman" w:cs="Times New Roman"/>
                <w:sz w:val="21"/>
                <w:szCs w:val="21"/>
              </w:rPr>
              <w:t> (Windows/Linux)</w:t>
            </w:r>
          </w:p>
        </w:tc>
        <w:tc>
          <w:tcPr>
            <w:tcW w:w="252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_This text is italicized_</w:t>
            </w:r>
          </w:p>
        </w:tc>
        <w:tc>
          <w:tcPr>
            <w:tcW w:w="2070" w:type="dxa"/>
            <w:tcBorders>
              <w:top w:val="nil"/>
              <w:left w:val="nil"/>
              <w:bottom w:val="nil"/>
              <w:right w:val="nil"/>
            </w:tcBorders>
            <w:hideMark/>
          </w:tcPr>
          <w:p w:rsidR="00CF2CED" w:rsidRDefault="00CF2CED" w:rsidP="00CF2CED">
            <w:pPr>
              <w:spacing w:after="0" w:line="240" w:lineRule="auto"/>
              <w:rPr>
                <w:rFonts w:ascii="Times New Roman" w:eastAsia="Times New Roman" w:hAnsi="Times New Roman" w:cs="Times New Roman"/>
                <w:i/>
                <w:iCs/>
                <w:sz w:val="21"/>
                <w:szCs w:val="21"/>
              </w:rPr>
            </w:pPr>
            <w:r w:rsidRPr="00CF2CED">
              <w:rPr>
                <w:rFonts w:ascii="Times New Roman" w:eastAsia="Times New Roman" w:hAnsi="Times New Roman" w:cs="Times New Roman"/>
                <w:i/>
                <w:iCs/>
                <w:sz w:val="21"/>
                <w:szCs w:val="21"/>
              </w:rPr>
              <w:t>This text is italicized</w:t>
            </w:r>
          </w:p>
          <w:p w:rsidR="002D29A7" w:rsidRDefault="002D29A7" w:rsidP="00CF2CED">
            <w:pPr>
              <w:spacing w:after="0" w:line="240" w:lineRule="auto"/>
              <w:rPr>
                <w:rFonts w:ascii="Times New Roman" w:eastAsia="Times New Roman" w:hAnsi="Times New Roman" w:cs="Times New Roman"/>
                <w:i/>
                <w:iCs/>
                <w:sz w:val="21"/>
                <w:szCs w:val="21"/>
              </w:rPr>
            </w:pP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Strikethrough</w:t>
            </w:r>
          </w:p>
        </w:tc>
        <w:tc>
          <w:tcPr>
            <w:tcW w:w="171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 ~~</w:t>
            </w:r>
            <w:r w:rsidRPr="00CF2CED">
              <w:rPr>
                <w:rFonts w:ascii="Times New Roman" w:eastAsia="Times New Roman" w:hAnsi="Times New Roman" w:cs="Times New Roman"/>
                <w:sz w:val="21"/>
                <w:szCs w:val="21"/>
              </w:rPr>
              <w:t> or </w:t>
            </w:r>
            <w:r w:rsidRPr="00CF2CED">
              <w:rPr>
                <w:rFonts w:ascii="Consolas" w:eastAsia="Times New Roman" w:hAnsi="Consolas" w:cs="Courier New"/>
                <w:sz w:val="18"/>
                <w:szCs w:val="18"/>
              </w:rPr>
              <w:t>~ ~</w:t>
            </w:r>
          </w:p>
        </w:tc>
        <w:tc>
          <w:tcPr>
            <w:tcW w:w="288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None</w:t>
            </w:r>
          </w:p>
        </w:tc>
        <w:tc>
          <w:tcPr>
            <w:tcW w:w="252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~~This was mistaken text~~</w:t>
            </w:r>
          </w:p>
        </w:tc>
        <w:tc>
          <w:tcPr>
            <w:tcW w:w="2070" w:type="dxa"/>
            <w:tcBorders>
              <w:top w:val="nil"/>
              <w:left w:val="nil"/>
              <w:bottom w:val="nil"/>
              <w:right w:val="nil"/>
            </w:tcBorders>
            <w:shd w:val="clear" w:color="auto" w:fill="FFFFFF"/>
            <w:hideMark/>
          </w:tcPr>
          <w:p w:rsid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This was mistaken text</w:t>
            </w:r>
          </w:p>
          <w:p w:rsidR="002D29A7" w:rsidRDefault="002D29A7" w:rsidP="00CF2CED">
            <w:pPr>
              <w:spacing w:after="0" w:line="240" w:lineRule="auto"/>
              <w:rPr>
                <w:rFonts w:ascii="Times New Roman" w:eastAsia="Times New Roman" w:hAnsi="Times New Roman" w:cs="Times New Roman"/>
                <w:sz w:val="21"/>
                <w:szCs w:val="21"/>
              </w:rPr>
            </w:pP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Bold and nested italic</w:t>
            </w:r>
          </w:p>
        </w:tc>
        <w:tc>
          <w:tcPr>
            <w:tcW w:w="171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 **</w:t>
            </w:r>
            <w:r w:rsidRPr="00CF2CED">
              <w:rPr>
                <w:rFonts w:ascii="Times New Roman" w:eastAsia="Times New Roman" w:hAnsi="Times New Roman" w:cs="Times New Roman"/>
                <w:sz w:val="21"/>
                <w:szCs w:val="21"/>
              </w:rPr>
              <w:t> and </w:t>
            </w:r>
            <w:r w:rsidRPr="00CF2CED">
              <w:rPr>
                <w:rFonts w:ascii="Consolas" w:eastAsia="Times New Roman" w:hAnsi="Consolas" w:cs="Courier New"/>
                <w:sz w:val="18"/>
                <w:szCs w:val="18"/>
              </w:rPr>
              <w:t>_ _</w:t>
            </w:r>
          </w:p>
        </w:tc>
        <w:tc>
          <w:tcPr>
            <w:tcW w:w="288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None</w:t>
            </w:r>
          </w:p>
        </w:tc>
        <w:tc>
          <w:tcPr>
            <w:tcW w:w="252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**This text is _extremely_ important**</w:t>
            </w:r>
          </w:p>
        </w:tc>
        <w:tc>
          <w:tcPr>
            <w:tcW w:w="2070" w:type="dxa"/>
            <w:tcBorders>
              <w:top w:val="nil"/>
              <w:left w:val="nil"/>
              <w:bottom w:val="nil"/>
              <w:right w:val="nil"/>
            </w:tcBorders>
            <w:hideMark/>
          </w:tcPr>
          <w:p w:rsidR="00CF2CED" w:rsidRDefault="00CF2CED" w:rsidP="00CF2CED">
            <w:pPr>
              <w:spacing w:after="0" w:line="240" w:lineRule="auto"/>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This text is </w:t>
            </w:r>
            <w:r w:rsidRPr="00CF2CED">
              <w:rPr>
                <w:rFonts w:ascii="Times New Roman" w:eastAsia="Times New Roman" w:hAnsi="Times New Roman" w:cs="Times New Roman"/>
                <w:b/>
                <w:bCs/>
                <w:i/>
                <w:iCs/>
                <w:sz w:val="21"/>
                <w:szCs w:val="21"/>
              </w:rPr>
              <w:t>extremely</w:t>
            </w:r>
            <w:r w:rsidRPr="00CF2CED">
              <w:rPr>
                <w:rFonts w:ascii="Times New Roman" w:eastAsia="Times New Roman" w:hAnsi="Times New Roman" w:cs="Times New Roman"/>
                <w:b/>
                <w:bCs/>
                <w:sz w:val="21"/>
                <w:szCs w:val="21"/>
              </w:rPr>
              <w:t> important</w:t>
            </w: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All bold and italic</w:t>
            </w:r>
          </w:p>
        </w:tc>
        <w:tc>
          <w:tcPr>
            <w:tcW w:w="171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 ***</w:t>
            </w:r>
          </w:p>
        </w:tc>
        <w:tc>
          <w:tcPr>
            <w:tcW w:w="288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None</w:t>
            </w:r>
          </w:p>
        </w:tc>
        <w:tc>
          <w:tcPr>
            <w:tcW w:w="252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***All this text is important***</w:t>
            </w:r>
          </w:p>
        </w:tc>
        <w:tc>
          <w:tcPr>
            <w:tcW w:w="2070" w:type="dxa"/>
            <w:tcBorders>
              <w:top w:val="nil"/>
              <w:left w:val="nil"/>
              <w:bottom w:val="nil"/>
              <w:right w:val="nil"/>
            </w:tcBorders>
            <w:shd w:val="clear" w:color="auto" w:fill="FFFFFF"/>
            <w:hideMark/>
          </w:tcPr>
          <w:p w:rsidR="00CF2CED" w:rsidRDefault="00CF2CED" w:rsidP="00CF2CED">
            <w:pPr>
              <w:spacing w:after="0" w:line="240" w:lineRule="auto"/>
              <w:rPr>
                <w:rFonts w:ascii="Times New Roman" w:eastAsia="Times New Roman" w:hAnsi="Times New Roman" w:cs="Times New Roman"/>
                <w:b/>
                <w:bCs/>
                <w:i/>
                <w:iCs/>
                <w:sz w:val="21"/>
                <w:szCs w:val="21"/>
              </w:rPr>
            </w:pPr>
            <w:r w:rsidRPr="00CF2CED">
              <w:rPr>
                <w:rFonts w:ascii="Times New Roman" w:eastAsia="Times New Roman" w:hAnsi="Times New Roman" w:cs="Times New Roman"/>
                <w:b/>
                <w:bCs/>
                <w:i/>
                <w:iCs/>
                <w:sz w:val="21"/>
                <w:szCs w:val="21"/>
              </w:rPr>
              <w:t>All this text is important</w:t>
            </w:r>
          </w:p>
          <w:p w:rsidR="002D29A7" w:rsidRDefault="002D29A7" w:rsidP="00CF2CED">
            <w:pPr>
              <w:spacing w:after="0" w:line="240" w:lineRule="auto"/>
              <w:rPr>
                <w:rFonts w:ascii="Times New Roman" w:eastAsia="Times New Roman" w:hAnsi="Times New Roman" w:cs="Times New Roman"/>
                <w:b/>
                <w:bCs/>
                <w:i/>
                <w:iCs/>
                <w:sz w:val="21"/>
                <w:szCs w:val="21"/>
              </w:rPr>
            </w:pP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Subscript</w:t>
            </w:r>
          </w:p>
        </w:tc>
        <w:tc>
          <w:tcPr>
            <w:tcW w:w="171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&lt;sub&gt; &lt;/sub&gt;</w:t>
            </w:r>
          </w:p>
        </w:tc>
        <w:tc>
          <w:tcPr>
            <w:tcW w:w="288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None</w:t>
            </w:r>
          </w:p>
        </w:tc>
        <w:tc>
          <w:tcPr>
            <w:tcW w:w="252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This is a &lt;sub&gt;subscript&lt;/sub&gt; text</w:t>
            </w:r>
          </w:p>
        </w:tc>
        <w:tc>
          <w:tcPr>
            <w:tcW w:w="2070" w:type="dxa"/>
            <w:tcBorders>
              <w:top w:val="nil"/>
              <w:left w:val="nil"/>
              <w:bottom w:val="nil"/>
              <w:right w:val="nil"/>
            </w:tcBorders>
            <w:hideMark/>
          </w:tcPr>
          <w:p w:rsid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This is a </w:t>
            </w:r>
            <w:r w:rsidRPr="00CF2CED">
              <w:rPr>
                <w:rFonts w:ascii="Times New Roman" w:eastAsia="Times New Roman" w:hAnsi="Times New Roman" w:cs="Times New Roman"/>
                <w:sz w:val="16"/>
                <w:szCs w:val="16"/>
                <w:vertAlign w:val="subscript"/>
              </w:rPr>
              <w:t>subscript</w:t>
            </w:r>
            <w:r w:rsidRPr="00CF2CED">
              <w:rPr>
                <w:rFonts w:ascii="Times New Roman" w:eastAsia="Times New Roman" w:hAnsi="Times New Roman" w:cs="Times New Roman"/>
                <w:sz w:val="21"/>
                <w:szCs w:val="21"/>
              </w:rPr>
              <w:t> text</w:t>
            </w:r>
          </w:p>
          <w:p w:rsidR="002D29A7" w:rsidRDefault="002D29A7" w:rsidP="00CF2CED">
            <w:pPr>
              <w:spacing w:after="0" w:line="240" w:lineRule="auto"/>
              <w:rPr>
                <w:rFonts w:ascii="Times New Roman" w:eastAsia="Times New Roman" w:hAnsi="Times New Roman" w:cs="Times New Roman"/>
                <w:sz w:val="21"/>
                <w:szCs w:val="21"/>
              </w:rPr>
            </w:pP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Superscript</w:t>
            </w:r>
          </w:p>
        </w:tc>
        <w:tc>
          <w:tcPr>
            <w:tcW w:w="171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&lt;sup&gt; &lt;/sup&gt;</w:t>
            </w:r>
          </w:p>
        </w:tc>
        <w:tc>
          <w:tcPr>
            <w:tcW w:w="288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None</w:t>
            </w:r>
          </w:p>
        </w:tc>
        <w:tc>
          <w:tcPr>
            <w:tcW w:w="252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This is a &lt;sup&gt;superscript&lt;/sup&gt; text</w:t>
            </w:r>
          </w:p>
        </w:tc>
        <w:tc>
          <w:tcPr>
            <w:tcW w:w="2070" w:type="dxa"/>
            <w:tcBorders>
              <w:top w:val="nil"/>
              <w:left w:val="nil"/>
              <w:bottom w:val="nil"/>
              <w:right w:val="nil"/>
            </w:tcBorders>
            <w:shd w:val="clear" w:color="auto" w:fill="FFFFFF"/>
            <w:hideMark/>
          </w:tcPr>
          <w:p w:rsid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This is a </w:t>
            </w:r>
            <w:r w:rsidRPr="00CF2CED">
              <w:rPr>
                <w:rFonts w:ascii="Times New Roman" w:eastAsia="Times New Roman" w:hAnsi="Times New Roman" w:cs="Times New Roman"/>
                <w:sz w:val="16"/>
                <w:szCs w:val="16"/>
                <w:vertAlign w:val="superscript"/>
              </w:rPr>
              <w:t>superscript</w:t>
            </w:r>
            <w:r w:rsidRPr="00CF2CED">
              <w:rPr>
                <w:rFonts w:ascii="Times New Roman" w:eastAsia="Times New Roman" w:hAnsi="Times New Roman" w:cs="Times New Roman"/>
                <w:sz w:val="21"/>
                <w:szCs w:val="21"/>
              </w:rPr>
              <w:t> text</w:t>
            </w:r>
          </w:p>
          <w:p w:rsidR="002D29A7" w:rsidRDefault="002D29A7" w:rsidP="00CF2CED">
            <w:pPr>
              <w:spacing w:after="0" w:line="240" w:lineRule="auto"/>
              <w:rPr>
                <w:rFonts w:ascii="Times New Roman" w:eastAsia="Times New Roman" w:hAnsi="Times New Roman" w:cs="Times New Roman"/>
                <w:sz w:val="21"/>
                <w:szCs w:val="21"/>
              </w:rPr>
            </w:pPr>
          </w:p>
          <w:p w:rsidR="002D29A7" w:rsidRDefault="002D29A7" w:rsidP="00CF2CED">
            <w:pPr>
              <w:spacing w:after="0" w:line="240" w:lineRule="auto"/>
              <w:rPr>
                <w:rFonts w:ascii="Times New Roman" w:eastAsia="Times New Roman" w:hAnsi="Times New Roman" w:cs="Times New Roman"/>
                <w:sz w:val="21"/>
                <w:szCs w:val="21"/>
              </w:rPr>
            </w:pP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1545"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Underline</w:t>
            </w:r>
          </w:p>
        </w:tc>
        <w:tc>
          <w:tcPr>
            <w:tcW w:w="171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&lt;ins&gt; &lt;/ins&gt;</w:t>
            </w:r>
          </w:p>
        </w:tc>
        <w:tc>
          <w:tcPr>
            <w:tcW w:w="288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None</w:t>
            </w:r>
          </w:p>
        </w:tc>
        <w:tc>
          <w:tcPr>
            <w:tcW w:w="252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This is an &lt;ins&gt;underlined&lt;/ins&gt; text</w:t>
            </w:r>
          </w:p>
        </w:tc>
        <w:tc>
          <w:tcPr>
            <w:tcW w:w="207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This is an </w:t>
            </w:r>
            <w:ins w:id="0" w:author="Unknown">
              <w:r w:rsidRPr="00CF2CED">
                <w:rPr>
                  <w:rFonts w:ascii="Times New Roman" w:eastAsia="Times New Roman" w:hAnsi="Times New Roman" w:cs="Times New Roman"/>
                  <w:sz w:val="21"/>
                  <w:szCs w:val="21"/>
                </w:rPr>
                <w:t>underlined</w:t>
              </w:r>
            </w:ins>
            <w:r w:rsidRPr="00CF2CED">
              <w:rPr>
                <w:rFonts w:ascii="Times New Roman" w:eastAsia="Times New Roman" w:hAnsi="Times New Roman" w:cs="Times New Roman"/>
                <w:sz w:val="21"/>
                <w:szCs w:val="21"/>
              </w:rPr>
              <w:t> text</w:t>
            </w:r>
          </w:p>
        </w:tc>
      </w:tr>
    </w:tbl>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10" w:anchor="quoting-text" w:history="1">
        <w:r w:rsidRPr="00CF2CED">
          <w:rPr>
            <w:rFonts w:ascii="Segoe UI" w:eastAsia="Times New Roman" w:hAnsi="Segoe UI" w:cs="Segoe UI"/>
            <w:b/>
            <w:bCs/>
            <w:color w:val="0000FF"/>
            <w:sz w:val="36"/>
            <w:szCs w:val="36"/>
            <w:u w:val="single"/>
          </w:rPr>
          <w:t>Quoting text</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quote text with a </w:t>
      </w:r>
      <w:r w:rsidRPr="00CF2CED">
        <w:rPr>
          <w:rFonts w:ascii="Consolas" w:eastAsia="Times New Roman" w:hAnsi="Consolas" w:cs="Courier New"/>
          <w:color w:val="1F2328"/>
          <w:sz w:val="17"/>
          <w:szCs w:val="17"/>
          <w:bdr w:val="single" w:sz="4" w:space="2" w:color="auto" w:frame="1"/>
          <w:shd w:val="clear" w:color="auto" w:fill="F6F8FA"/>
        </w:rPr>
        <w:t>&gt;</w:t>
      </w:r>
      <w:r w:rsidRPr="00CF2CED">
        <w:rPr>
          <w:rFonts w:ascii="Segoe UI" w:eastAsia="Times New Roman" w:hAnsi="Segoe UI" w:cs="Segoe UI"/>
          <w:sz w:val="24"/>
          <w:szCs w:val="24"/>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Text that is not a quote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Text that is a quote</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Quoted text is indented with a vertical line on the left and displayed using gray type.</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403850" cy="851106"/>
            <wp:effectExtent l="0" t="0" r="6350" b="6350"/>
            <wp:docPr id="23" name="Picture 23" descr="Screenshot of rendered GitHub Markdown showing the difference between normal and quot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rendered GitHub Markdown showing the difference between normal and quoted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3312" cy="851021"/>
                    </a:xfrm>
                    <a:prstGeom prst="rect">
                      <a:avLst/>
                    </a:prstGeom>
                    <a:noFill/>
                    <a:ln>
                      <a:noFill/>
                    </a:ln>
                  </pic:spPr>
                </pic:pic>
              </a:graphicData>
            </a:graphic>
          </wp:inline>
        </w:drawing>
      </w:r>
    </w:p>
    <w:p w:rsidR="002D29A7" w:rsidRDefault="002D29A7" w:rsidP="00CF2CED">
      <w:pPr>
        <w:spacing w:after="240" w:line="240" w:lineRule="auto"/>
        <w:rPr>
          <w:rFonts w:ascii="Segoe UI" w:eastAsia="Times New Roman" w:hAnsi="Segoe UI" w:cs="Segoe UI"/>
          <w:color w:val="0969DA"/>
          <w:sz w:val="24"/>
          <w:szCs w:val="24"/>
        </w:rPr>
      </w:pP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When viewing a conversation, you can automatically quote text in a comment by highlighting the text, then typing </w:t>
      </w:r>
      <w:r w:rsidRPr="00CF2CED">
        <w:rPr>
          <w:rFonts w:ascii="Consolas" w:eastAsia="Times New Roman" w:hAnsi="Consolas" w:cs="Courier New"/>
          <w:color w:val="1F2328"/>
          <w:sz w:val="17"/>
          <w:szCs w:val="17"/>
          <w:bdr w:val="single" w:sz="4" w:space="2" w:color="auto" w:frame="1"/>
          <w:shd w:val="clear" w:color="auto" w:fill="F6F8FA"/>
        </w:rPr>
        <w:t>R</w:t>
      </w:r>
      <w:r w:rsidRPr="00CF2CED">
        <w:rPr>
          <w:rFonts w:ascii="Segoe UI" w:eastAsia="Times New Roman" w:hAnsi="Segoe UI" w:cs="Segoe UI"/>
          <w:sz w:val="24"/>
          <w:szCs w:val="24"/>
        </w:rPr>
        <w:t xml:space="preserve">. You can quote an entire comment by </w:t>
      </w:r>
      <w:proofErr w:type="gramStart"/>
      <w:r w:rsidRPr="00CF2CED">
        <w:rPr>
          <w:rFonts w:ascii="Segoe UI" w:eastAsia="Times New Roman" w:hAnsi="Segoe UI" w:cs="Segoe UI"/>
          <w:sz w:val="24"/>
          <w:szCs w:val="24"/>
        </w:rPr>
        <w:t>clicking ,</w:t>
      </w:r>
      <w:proofErr w:type="gramEnd"/>
      <w:r w:rsidRPr="00CF2CED">
        <w:rPr>
          <w:rFonts w:ascii="Segoe UI" w:eastAsia="Times New Roman" w:hAnsi="Segoe UI" w:cs="Segoe UI"/>
          <w:sz w:val="24"/>
          <w:szCs w:val="24"/>
        </w:rPr>
        <w:t xml:space="preserve"> then </w:t>
      </w:r>
      <w:r w:rsidRPr="00CF2CED">
        <w:rPr>
          <w:rFonts w:ascii="Segoe UI" w:eastAsia="Times New Roman" w:hAnsi="Segoe UI" w:cs="Segoe UI"/>
          <w:b/>
          <w:bCs/>
          <w:sz w:val="24"/>
          <w:szCs w:val="24"/>
        </w:rPr>
        <w:t>Quote reply</w:t>
      </w:r>
      <w:r w:rsidRPr="00CF2CED">
        <w:rPr>
          <w:rFonts w:ascii="Segoe UI" w:eastAsia="Times New Roman" w:hAnsi="Segoe UI" w:cs="Segoe UI"/>
          <w:sz w:val="24"/>
          <w:szCs w:val="24"/>
        </w:rPr>
        <w:t>. For more information about keyboard shortcuts, see </w:t>
      </w:r>
      <w:hyperlink r:id="rId12" w:history="1">
        <w:r w:rsidRPr="00CF2CED">
          <w:rPr>
            <w:rFonts w:ascii="Segoe UI" w:eastAsia="Times New Roman" w:hAnsi="Segoe UI" w:cs="Segoe UI"/>
            <w:color w:val="0969DA"/>
            <w:sz w:val="24"/>
            <w:szCs w:val="24"/>
            <w:u w:val="single"/>
          </w:rPr>
          <w:t>Keyboard shortcuts</w:t>
        </w:r>
      </w:hyperlink>
      <w:r w:rsidRPr="00CF2CED">
        <w:rPr>
          <w:rFonts w:ascii="Segoe UI" w:eastAsia="Times New Roman" w:hAnsi="Segoe UI" w:cs="Segoe UI"/>
          <w:sz w:val="24"/>
          <w:szCs w:val="24"/>
        </w:rPr>
        <w: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13" w:anchor="quoting-code" w:history="1">
        <w:r w:rsidRPr="00CF2CED">
          <w:rPr>
            <w:rFonts w:ascii="Segoe UI" w:eastAsia="Times New Roman" w:hAnsi="Segoe UI" w:cs="Segoe UI"/>
            <w:b/>
            <w:bCs/>
            <w:color w:val="0000FF"/>
            <w:sz w:val="36"/>
            <w:szCs w:val="36"/>
            <w:u w:val="single"/>
          </w:rPr>
          <w:t>Quoting code</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You can call out code or a command within a sentence with single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 xml:space="preserve">. The text within the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 xml:space="preserve"> will not be formatted. You can also press the </w:t>
      </w:r>
      <w:proofErr w:type="spellStart"/>
      <w:r w:rsidRPr="00CF2CED">
        <w:rPr>
          <w:rFonts w:ascii="Consolas" w:eastAsia="Times New Roman" w:hAnsi="Consolas" w:cs="Courier New"/>
          <w:color w:val="1F2328"/>
          <w:sz w:val="17"/>
          <w:szCs w:val="17"/>
          <w:bdr w:val="single" w:sz="4" w:space="2" w:color="auto" w:frame="1"/>
          <w:shd w:val="clear" w:color="auto" w:fill="F6F8FA"/>
        </w:rPr>
        <w:t>Command</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E</w:t>
      </w:r>
      <w:proofErr w:type="spellEnd"/>
      <w:r w:rsidRPr="00CF2CED">
        <w:rPr>
          <w:rFonts w:ascii="Segoe UI" w:eastAsia="Times New Roman" w:hAnsi="Segoe UI" w:cs="Segoe UI"/>
          <w:sz w:val="24"/>
          <w:szCs w:val="24"/>
        </w:rPr>
        <w:t> (Mac) or </w:t>
      </w:r>
      <w:proofErr w:type="spellStart"/>
      <w:r w:rsidRPr="00CF2CED">
        <w:rPr>
          <w:rFonts w:ascii="Consolas" w:eastAsia="Times New Roman" w:hAnsi="Consolas" w:cs="Courier New"/>
          <w:color w:val="1F2328"/>
          <w:sz w:val="17"/>
          <w:szCs w:val="17"/>
          <w:bdr w:val="single" w:sz="4" w:space="2" w:color="auto" w:frame="1"/>
          <w:shd w:val="clear" w:color="auto" w:fill="F6F8FA"/>
        </w:rPr>
        <w:t>Ctrl</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E</w:t>
      </w:r>
      <w:proofErr w:type="spellEnd"/>
      <w:r w:rsidRPr="00CF2CED">
        <w:rPr>
          <w:rFonts w:ascii="Segoe UI" w:eastAsia="Times New Roman" w:hAnsi="Segoe UI" w:cs="Segoe UI"/>
          <w:sz w:val="24"/>
          <w:szCs w:val="24"/>
        </w:rPr>
        <w:t xml:space="preserve"> (Windows/Linux) keyboard shortcut to insert the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 xml:space="preserve"> for a code block within a line of Markdown.</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Use `</w:t>
      </w:r>
      <w:proofErr w:type="spellStart"/>
      <w:r w:rsidRPr="00CF2CED">
        <w:rPr>
          <w:rFonts w:ascii="Consolas" w:eastAsia="Times New Roman" w:hAnsi="Consolas" w:cs="Courier New"/>
          <w:color w:val="1F2328"/>
          <w:sz w:val="20"/>
          <w:szCs w:val="20"/>
          <w:bdr w:val="none" w:sz="0" w:space="0" w:color="auto" w:frame="1"/>
        </w:rPr>
        <w:t>git</w:t>
      </w:r>
      <w:proofErr w:type="spellEnd"/>
      <w:r w:rsidRPr="00CF2CED">
        <w:rPr>
          <w:rFonts w:ascii="Consolas" w:eastAsia="Times New Roman" w:hAnsi="Consolas" w:cs="Courier New"/>
          <w:color w:val="1F2328"/>
          <w:sz w:val="20"/>
          <w:szCs w:val="20"/>
          <w:bdr w:val="none" w:sz="0" w:space="0" w:color="auto" w:frame="1"/>
        </w:rPr>
        <w:t xml:space="preserve"> status` to list all new or modified files that haven't yet been committed.</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70650" cy="420592"/>
            <wp:effectExtent l="0" t="0" r="0" b="0"/>
            <wp:docPr id="22" name="Picture 22" descr="Screenshot of rendered GitHub Markdown showing that characters surrounded by backticks are shown in a fixed-width typeface, highlighted in light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rendered GitHub Markdown showing that characters surrounded by backticks are shown in a fixed-width typeface, highlighted in light g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0650" cy="420592"/>
                    </a:xfrm>
                    <a:prstGeom prst="rect">
                      <a:avLst/>
                    </a:prstGeom>
                    <a:noFill/>
                    <a:ln>
                      <a:noFill/>
                    </a:ln>
                  </pic:spPr>
                </pic:pic>
              </a:graphicData>
            </a:graphic>
          </wp:inline>
        </w:drawing>
      </w:r>
    </w:p>
    <w:p w:rsid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To format code or text into its own distinct block, use triple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w:t>
      </w:r>
    </w:p>
    <w:p w:rsidR="002D29A7" w:rsidRPr="00CF2CED" w:rsidRDefault="002D29A7" w:rsidP="00CF2CED">
      <w:pPr>
        <w:spacing w:after="240" w:line="240" w:lineRule="auto"/>
        <w:rPr>
          <w:rFonts w:ascii="Segoe UI" w:eastAsia="Times New Roman" w:hAnsi="Segoe UI" w:cs="Segoe UI"/>
          <w:sz w:val="24"/>
          <w:szCs w:val="24"/>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lastRenderedPageBreak/>
        <w:t xml:space="preserve">Some basic </w:t>
      </w:r>
      <w:proofErr w:type="spellStart"/>
      <w:r w:rsidRPr="00CF2CED">
        <w:rPr>
          <w:rFonts w:ascii="Consolas" w:eastAsia="Times New Roman" w:hAnsi="Consolas" w:cs="Courier New"/>
          <w:color w:val="1F2328"/>
          <w:sz w:val="20"/>
          <w:szCs w:val="20"/>
          <w:bdr w:val="none" w:sz="0" w:space="0" w:color="auto" w:frame="1"/>
        </w:rPr>
        <w:t>Git</w:t>
      </w:r>
      <w:proofErr w:type="spellEnd"/>
      <w:r w:rsidRPr="00CF2CED">
        <w:rPr>
          <w:rFonts w:ascii="Consolas" w:eastAsia="Times New Roman" w:hAnsi="Consolas" w:cs="Courier New"/>
          <w:color w:val="1F2328"/>
          <w:sz w:val="20"/>
          <w:szCs w:val="20"/>
          <w:bdr w:val="none" w:sz="0" w:space="0" w:color="auto" w:frame="1"/>
        </w:rPr>
        <w:t xml:space="preserve"> commands are: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CF2CED">
        <w:rPr>
          <w:rFonts w:ascii="Consolas" w:eastAsia="Times New Roman" w:hAnsi="Consolas" w:cs="Courier New"/>
          <w:color w:val="1F2328"/>
          <w:sz w:val="20"/>
          <w:szCs w:val="20"/>
          <w:bdr w:val="none" w:sz="0" w:space="0" w:color="auto" w:frame="1"/>
        </w:rPr>
        <w:t>git</w:t>
      </w:r>
      <w:proofErr w:type="spellEnd"/>
      <w:proofErr w:type="gramEnd"/>
      <w:r w:rsidRPr="00CF2CED">
        <w:rPr>
          <w:rFonts w:ascii="Consolas" w:eastAsia="Times New Roman" w:hAnsi="Consolas" w:cs="Courier New"/>
          <w:color w:val="1F2328"/>
          <w:sz w:val="20"/>
          <w:szCs w:val="20"/>
          <w:bdr w:val="none" w:sz="0" w:space="0" w:color="auto" w:frame="1"/>
        </w:rPr>
        <w:t xml:space="preserve"> status</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CF2CED">
        <w:rPr>
          <w:rFonts w:ascii="Consolas" w:eastAsia="Times New Roman" w:hAnsi="Consolas" w:cs="Courier New"/>
          <w:color w:val="1F2328"/>
          <w:sz w:val="20"/>
          <w:szCs w:val="20"/>
          <w:bdr w:val="none" w:sz="0" w:space="0" w:color="auto" w:frame="1"/>
        </w:rPr>
        <w:t>git</w:t>
      </w:r>
      <w:proofErr w:type="spellEnd"/>
      <w:proofErr w:type="gramEnd"/>
      <w:r w:rsidRPr="00CF2CED">
        <w:rPr>
          <w:rFonts w:ascii="Consolas" w:eastAsia="Times New Roman" w:hAnsi="Consolas" w:cs="Courier New"/>
          <w:color w:val="1F2328"/>
          <w:sz w:val="20"/>
          <w:szCs w:val="20"/>
          <w:bdr w:val="none" w:sz="0" w:space="0" w:color="auto" w:frame="1"/>
        </w:rPr>
        <w:t xml:space="preserve"> add</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spellStart"/>
      <w:proofErr w:type="gramStart"/>
      <w:r w:rsidRPr="00CF2CED">
        <w:rPr>
          <w:rFonts w:ascii="Consolas" w:eastAsia="Times New Roman" w:hAnsi="Consolas" w:cs="Courier New"/>
          <w:color w:val="1F2328"/>
          <w:sz w:val="20"/>
          <w:szCs w:val="20"/>
          <w:bdr w:val="none" w:sz="0" w:space="0" w:color="auto" w:frame="1"/>
        </w:rPr>
        <w:t>git</w:t>
      </w:r>
      <w:proofErr w:type="spellEnd"/>
      <w:proofErr w:type="gramEnd"/>
      <w:r w:rsidRPr="00CF2CED">
        <w:rPr>
          <w:rFonts w:ascii="Consolas" w:eastAsia="Times New Roman" w:hAnsi="Consolas" w:cs="Courier New"/>
          <w:color w:val="1F2328"/>
          <w:sz w:val="20"/>
          <w:szCs w:val="20"/>
          <w:bdr w:val="none" w:sz="0" w:space="0" w:color="auto" w:frame="1"/>
        </w:rPr>
        <w:t xml:space="preserve"> commit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132072" cy="1295400"/>
            <wp:effectExtent l="0" t="0" r="2540" b="0"/>
            <wp:docPr id="21" name="Picture 21" descr="Screenshot of rendered GitHub Markdown showing a simple code block without syntax high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rendered GitHub Markdown showing a simple code block without syntax highlight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1896" cy="1301700"/>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information, see </w:t>
      </w:r>
      <w:hyperlink r:id="rId16" w:history="1">
        <w:r w:rsidRPr="00CF2CED">
          <w:rPr>
            <w:rFonts w:ascii="Segoe UI" w:eastAsia="Times New Roman" w:hAnsi="Segoe UI" w:cs="Segoe UI"/>
            <w:color w:val="0969DA"/>
            <w:sz w:val="24"/>
            <w:szCs w:val="24"/>
            <w:u w:val="single"/>
          </w:rPr>
          <w:t>Creating and highlighting code blocks</w:t>
        </w:r>
      </w:hyperlink>
      <w:r w:rsidRPr="00CF2CED">
        <w:rPr>
          <w:rFonts w:ascii="Segoe UI" w:eastAsia="Times New Roman" w:hAnsi="Segoe UI" w:cs="Segoe UI"/>
          <w:sz w:val="24"/>
          <w:szCs w:val="24"/>
        </w:rPr>
        <w: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If you are frequently editing code snippets and tables, you may benefit from enabling a fixed-width font in all comment fields on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For more information, see </w:t>
      </w:r>
      <w:hyperlink r:id="rId17" w:anchor="enabling-fixed-width-fonts-in-the-editor" w:history="1">
        <w:proofErr w:type="gramStart"/>
        <w:r w:rsidRPr="00CF2CED">
          <w:rPr>
            <w:rFonts w:ascii="Segoe UI" w:eastAsia="Times New Roman" w:hAnsi="Segoe UI" w:cs="Segoe UI"/>
            <w:color w:val="0969DA"/>
            <w:sz w:val="24"/>
            <w:szCs w:val="24"/>
            <w:u w:val="single"/>
          </w:rPr>
          <w:t>About</w:t>
        </w:r>
        <w:proofErr w:type="gramEnd"/>
        <w:r w:rsidRPr="00CF2CED">
          <w:rPr>
            <w:rFonts w:ascii="Segoe UI" w:eastAsia="Times New Roman" w:hAnsi="Segoe UI" w:cs="Segoe UI"/>
            <w:color w:val="0969DA"/>
            <w:sz w:val="24"/>
            <w:szCs w:val="24"/>
            <w:u w:val="single"/>
          </w:rPr>
          <w:t xml:space="preserve"> writing and formatting on </w:t>
        </w:r>
        <w:proofErr w:type="spellStart"/>
        <w:r w:rsidRPr="00CF2CED">
          <w:rPr>
            <w:rFonts w:ascii="Segoe UI" w:eastAsia="Times New Roman" w:hAnsi="Segoe UI" w:cs="Segoe UI"/>
            <w:color w:val="0969DA"/>
            <w:sz w:val="24"/>
            <w:szCs w:val="24"/>
            <w:u w:val="single"/>
          </w:rPr>
          <w:t>GitHub</w:t>
        </w:r>
        <w:proofErr w:type="spellEnd"/>
      </w:hyperlink>
      <w:r w:rsidRPr="00CF2CED">
        <w:rPr>
          <w:rFonts w:ascii="Segoe UI" w:eastAsia="Times New Roman" w:hAnsi="Segoe UI" w:cs="Segoe UI"/>
          <w:sz w:val="24"/>
          <w:szCs w:val="24"/>
        </w:rPr>
        <w: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18" w:anchor="supported-color-models" w:history="1">
        <w:r w:rsidRPr="00CF2CED">
          <w:rPr>
            <w:rFonts w:ascii="Segoe UI" w:eastAsia="Times New Roman" w:hAnsi="Segoe UI" w:cs="Segoe UI"/>
            <w:b/>
            <w:bCs/>
            <w:color w:val="0000FF"/>
            <w:sz w:val="36"/>
            <w:szCs w:val="36"/>
            <w:u w:val="single"/>
          </w:rPr>
          <w:t>Supported color models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In issues, pull requests, and discussions, you can call out colors within a sentence by using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 xml:space="preserve">. A supported color model within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 xml:space="preserve"> will display a visualization of the color.</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The background color is `#</w:t>
      </w:r>
      <w:proofErr w:type="spellStart"/>
      <w:r w:rsidRPr="00CF2CED">
        <w:rPr>
          <w:rFonts w:ascii="Consolas" w:eastAsia="Times New Roman" w:hAnsi="Consolas" w:cs="Courier New"/>
          <w:color w:val="1F2328"/>
          <w:sz w:val="20"/>
          <w:szCs w:val="20"/>
          <w:bdr w:val="none" w:sz="0" w:space="0" w:color="auto" w:frame="1"/>
        </w:rPr>
        <w:t>ffffff</w:t>
      </w:r>
      <w:proofErr w:type="spellEnd"/>
      <w:r w:rsidRPr="00CF2CED">
        <w:rPr>
          <w:rFonts w:ascii="Consolas" w:eastAsia="Times New Roman" w:hAnsi="Consolas" w:cs="Courier New"/>
          <w:color w:val="1F2328"/>
          <w:sz w:val="20"/>
          <w:szCs w:val="20"/>
          <w:bdr w:val="none" w:sz="0" w:space="0" w:color="auto" w:frame="1"/>
        </w:rPr>
        <w:t>` for light mode and `#000000` for dark mode.</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782337" cy="450850"/>
            <wp:effectExtent l="0" t="0" r="0" b="6350"/>
            <wp:docPr id="20" name="Picture 20" descr="Screenshot of rendered GitHub Markdown showing how HEX values within backticks create small circles of color, here white and the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rendered GitHub Markdown showing how HEX values within backticks create small circles of color, here white and then bla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4525" cy="458308"/>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Here are the currently supported color models.</w:t>
      </w:r>
    </w:p>
    <w:tbl>
      <w:tblPr>
        <w:tblW w:w="10800" w:type="dxa"/>
        <w:tblCellMar>
          <w:top w:w="15" w:type="dxa"/>
          <w:left w:w="15" w:type="dxa"/>
          <w:bottom w:w="15" w:type="dxa"/>
          <w:right w:w="15" w:type="dxa"/>
        </w:tblCellMar>
        <w:tblLook w:val="04A0" w:firstRow="1" w:lastRow="0" w:firstColumn="1" w:lastColumn="0" w:noHBand="0" w:noVBand="1"/>
      </w:tblPr>
      <w:tblGrid>
        <w:gridCol w:w="734"/>
        <w:gridCol w:w="1644"/>
        <w:gridCol w:w="2713"/>
        <w:gridCol w:w="5709"/>
      </w:tblGrid>
      <w:tr w:rsidR="00CF2CED" w:rsidRPr="00CF2CED" w:rsidTr="00CF2CED">
        <w:trPr>
          <w:tblHeader/>
        </w:trPr>
        <w:tc>
          <w:tcPr>
            <w:tcW w:w="0" w:type="auto"/>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Color</w:t>
            </w:r>
          </w:p>
        </w:tc>
        <w:tc>
          <w:tcPr>
            <w:tcW w:w="0" w:type="auto"/>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Syntax</w:t>
            </w:r>
          </w:p>
        </w:tc>
        <w:tc>
          <w:tcPr>
            <w:tcW w:w="0" w:type="auto"/>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Example</w:t>
            </w:r>
          </w:p>
        </w:tc>
        <w:tc>
          <w:tcPr>
            <w:tcW w:w="0" w:type="auto"/>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Output</w:t>
            </w:r>
          </w:p>
        </w:tc>
      </w:tr>
      <w:tr w:rsidR="00CF2CED" w:rsidRPr="00CF2CED" w:rsidTr="00CF2CED">
        <w:tc>
          <w:tcPr>
            <w:tcW w:w="0" w:type="auto"/>
            <w:tcBorders>
              <w:top w:val="nil"/>
              <w:left w:val="nil"/>
              <w:bottom w:val="nil"/>
              <w:right w:val="nil"/>
            </w:tcBorders>
            <w:shd w:val="clear" w:color="auto" w:fill="FFFFFF"/>
            <w:hideMark/>
          </w:tcPr>
          <w:p w:rsidR="00CF2CED" w:rsidRPr="00CF2CED" w:rsidRDefault="00CF2CED" w:rsidP="00CF2CED">
            <w:pPr>
              <w:spacing w:after="24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HEX</w:t>
            </w:r>
          </w:p>
        </w:tc>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`#RRGGBB`</w:t>
            </w:r>
          </w:p>
        </w:tc>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`#0969DA`</w:t>
            </w:r>
          </w:p>
        </w:tc>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1295400" cy="361950"/>
                  <wp:effectExtent l="0" t="0" r="0" b="0"/>
                  <wp:docPr id="19" name="Picture 19" descr="Screenshot of rendered GitHub Markdown showing how HEX value #0969DA appears with a blu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rendered GitHub Markdown showing how HEX value #0969DA appears with a blue circ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5400" cy="361950"/>
                          </a:xfrm>
                          <a:prstGeom prst="rect">
                            <a:avLst/>
                          </a:prstGeom>
                          <a:noFill/>
                          <a:ln>
                            <a:noFill/>
                          </a:ln>
                        </pic:spPr>
                      </pic:pic>
                    </a:graphicData>
                  </a:graphic>
                </wp:inline>
              </w:drawing>
            </w:r>
          </w:p>
        </w:tc>
      </w:tr>
      <w:tr w:rsidR="00CF2CED" w:rsidRPr="00CF2CED" w:rsidTr="00CF2CED">
        <w:tc>
          <w:tcPr>
            <w:tcW w:w="0" w:type="auto"/>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RGB</w:t>
            </w:r>
          </w:p>
        </w:tc>
        <w:tc>
          <w:tcPr>
            <w:tcW w:w="0" w:type="auto"/>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w:t>
            </w:r>
            <w:proofErr w:type="spellStart"/>
            <w:r w:rsidRPr="00CF2CED">
              <w:rPr>
                <w:rFonts w:ascii="Consolas" w:eastAsia="Times New Roman" w:hAnsi="Consolas" w:cs="Courier New"/>
                <w:sz w:val="18"/>
                <w:szCs w:val="18"/>
              </w:rPr>
              <w:t>rgb</w:t>
            </w:r>
            <w:proofErr w:type="spellEnd"/>
            <w:r w:rsidRPr="00CF2CED">
              <w:rPr>
                <w:rFonts w:ascii="Consolas" w:eastAsia="Times New Roman" w:hAnsi="Consolas" w:cs="Courier New"/>
                <w:sz w:val="18"/>
                <w:szCs w:val="18"/>
              </w:rPr>
              <w:t>(R,G,B)`</w:t>
            </w:r>
          </w:p>
        </w:tc>
        <w:tc>
          <w:tcPr>
            <w:tcW w:w="0" w:type="auto"/>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w:t>
            </w:r>
            <w:proofErr w:type="spellStart"/>
            <w:r w:rsidRPr="00CF2CED">
              <w:rPr>
                <w:rFonts w:ascii="Consolas" w:eastAsia="Times New Roman" w:hAnsi="Consolas" w:cs="Courier New"/>
                <w:sz w:val="18"/>
                <w:szCs w:val="18"/>
              </w:rPr>
              <w:t>rgb</w:t>
            </w:r>
            <w:proofErr w:type="spellEnd"/>
            <w:r w:rsidRPr="00CF2CED">
              <w:rPr>
                <w:rFonts w:ascii="Consolas" w:eastAsia="Times New Roman" w:hAnsi="Consolas" w:cs="Courier New"/>
                <w:sz w:val="18"/>
                <w:szCs w:val="18"/>
              </w:rPr>
              <w:t>(9, 105, 218)`</w:t>
            </w:r>
          </w:p>
        </w:tc>
        <w:tc>
          <w:tcPr>
            <w:tcW w:w="0" w:type="auto"/>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2419350" cy="361950"/>
                  <wp:effectExtent l="0" t="0" r="0" b="0"/>
                  <wp:docPr id="18" name="Picture 18" descr="Screenshot of rendered GitHub Markdown showing how RGB value 9, 105, 218 appears with a blu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rendered GitHub Markdown showing how RGB value 9, 105, 218 appears with a blue cir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9350" cy="361950"/>
                          </a:xfrm>
                          <a:prstGeom prst="rect">
                            <a:avLst/>
                          </a:prstGeom>
                          <a:noFill/>
                          <a:ln>
                            <a:noFill/>
                          </a:ln>
                        </pic:spPr>
                      </pic:pic>
                    </a:graphicData>
                  </a:graphic>
                </wp:inline>
              </w:drawing>
            </w:r>
          </w:p>
        </w:tc>
      </w:tr>
      <w:tr w:rsidR="00CF2CED" w:rsidRPr="00CF2CED" w:rsidTr="00CF2CED">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HSL</w:t>
            </w:r>
          </w:p>
        </w:tc>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w:t>
            </w:r>
            <w:proofErr w:type="spellStart"/>
            <w:r w:rsidRPr="00CF2CED">
              <w:rPr>
                <w:rFonts w:ascii="Consolas" w:eastAsia="Times New Roman" w:hAnsi="Consolas" w:cs="Courier New"/>
                <w:sz w:val="18"/>
                <w:szCs w:val="18"/>
              </w:rPr>
              <w:t>hsl</w:t>
            </w:r>
            <w:proofErr w:type="spellEnd"/>
            <w:r w:rsidRPr="00CF2CED">
              <w:rPr>
                <w:rFonts w:ascii="Consolas" w:eastAsia="Times New Roman" w:hAnsi="Consolas" w:cs="Courier New"/>
                <w:sz w:val="18"/>
                <w:szCs w:val="18"/>
              </w:rPr>
              <w:t>(H,S,L)`</w:t>
            </w:r>
          </w:p>
        </w:tc>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w:t>
            </w:r>
            <w:proofErr w:type="spellStart"/>
            <w:proofErr w:type="gramStart"/>
            <w:r w:rsidRPr="00CF2CED">
              <w:rPr>
                <w:rFonts w:ascii="Consolas" w:eastAsia="Times New Roman" w:hAnsi="Consolas" w:cs="Courier New"/>
                <w:sz w:val="18"/>
                <w:szCs w:val="18"/>
              </w:rPr>
              <w:t>hsl</w:t>
            </w:r>
            <w:proofErr w:type="spellEnd"/>
            <w:r w:rsidRPr="00CF2CED">
              <w:rPr>
                <w:rFonts w:ascii="Consolas" w:eastAsia="Times New Roman" w:hAnsi="Consolas" w:cs="Courier New"/>
                <w:sz w:val="18"/>
                <w:szCs w:val="18"/>
              </w:rPr>
              <w:t>(</w:t>
            </w:r>
            <w:proofErr w:type="gramEnd"/>
            <w:r w:rsidRPr="00CF2CED">
              <w:rPr>
                <w:rFonts w:ascii="Consolas" w:eastAsia="Times New Roman" w:hAnsi="Consolas" w:cs="Courier New"/>
                <w:sz w:val="18"/>
                <w:szCs w:val="18"/>
              </w:rPr>
              <w:t>212, 92%, 45%)`</w:t>
            </w:r>
          </w:p>
        </w:tc>
        <w:tc>
          <w:tcPr>
            <w:tcW w:w="0" w:type="auto"/>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2667000" cy="361950"/>
                  <wp:effectExtent l="0" t="0" r="0" b="0"/>
                  <wp:docPr id="17" name="Picture 17" descr="Screenshot of rendered GitHub Markdown showing how HSL value 212, 92%, 45% appears with a blu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rendered GitHub Markdown showing how HSL value 212, 92%, 45% appears with a blue circ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361950"/>
                          </a:xfrm>
                          <a:prstGeom prst="rect">
                            <a:avLst/>
                          </a:prstGeom>
                          <a:noFill/>
                          <a:ln>
                            <a:noFill/>
                          </a:ln>
                        </pic:spPr>
                      </pic:pic>
                    </a:graphicData>
                  </a:graphic>
                </wp:inline>
              </w:drawing>
            </w:r>
          </w:p>
        </w:tc>
      </w:tr>
    </w:tbl>
    <w:p w:rsidR="002D29A7" w:rsidRDefault="002D29A7" w:rsidP="00CF2CED">
      <w:pPr>
        <w:spacing w:after="240" w:line="240" w:lineRule="auto"/>
        <w:rPr>
          <w:rFonts w:ascii="Segoe UI" w:eastAsia="Times New Roman" w:hAnsi="Segoe UI" w:cs="Segoe UI"/>
          <w:color w:val="0969DA"/>
          <w:sz w:val="24"/>
          <w:szCs w:val="24"/>
        </w:rPr>
      </w:pP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lastRenderedPageBreak/>
        <w:t>Note</w:t>
      </w:r>
    </w:p>
    <w:p w:rsidR="00CF2CED" w:rsidRPr="00CF2CED" w:rsidRDefault="00CF2CED" w:rsidP="00CF2CED">
      <w:pPr>
        <w:numPr>
          <w:ilvl w:val="0"/>
          <w:numId w:val="1"/>
        </w:numPr>
        <w:spacing w:before="100" w:beforeAutospacing="1" w:after="10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A supported color model cannot have any leading or trailing spaces within the </w:t>
      </w:r>
      <w:proofErr w:type="spellStart"/>
      <w:r w:rsidRPr="00CF2CED">
        <w:rPr>
          <w:rFonts w:ascii="Segoe UI" w:eastAsia="Times New Roman" w:hAnsi="Segoe UI" w:cs="Segoe UI"/>
          <w:sz w:val="24"/>
          <w:szCs w:val="24"/>
        </w:rPr>
        <w:t>backticks</w:t>
      </w:r>
      <w:proofErr w:type="spellEnd"/>
      <w:r w:rsidRPr="00CF2CED">
        <w:rPr>
          <w:rFonts w:ascii="Segoe UI" w:eastAsia="Times New Roman" w:hAnsi="Segoe UI" w:cs="Segoe UI"/>
          <w:sz w:val="24"/>
          <w:szCs w:val="24"/>
        </w:rPr>
        <w:t>.</w:t>
      </w:r>
    </w:p>
    <w:p w:rsidR="00CF2CED" w:rsidRPr="00CF2CED" w:rsidRDefault="00CF2CED" w:rsidP="00CF2CED">
      <w:pPr>
        <w:numPr>
          <w:ilvl w:val="0"/>
          <w:numId w:val="1"/>
        </w:numPr>
        <w:spacing w:before="60" w:after="10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The visualization of the color is only supported in issues, pull requests, and discussions.</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23" w:anchor="links" w:history="1">
        <w:r w:rsidRPr="00CF2CED">
          <w:rPr>
            <w:rFonts w:ascii="Segoe UI" w:eastAsia="Times New Roman" w:hAnsi="Segoe UI" w:cs="Segoe UI"/>
            <w:b/>
            <w:bCs/>
            <w:color w:val="0000FF"/>
            <w:sz w:val="36"/>
            <w:szCs w:val="36"/>
            <w:u w:val="single"/>
          </w:rPr>
          <w:t>Links</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You can create an inline link by wrapping link text in brackets </w:t>
      </w:r>
      <w:r w:rsidRPr="00CF2CED">
        <w:rPr>
          <w:rFonts w:ascii="Consolas" w:eastAsia="Times New Roman" w:hAnsi="Consolas" w:cs="Courier New"/>
          <w:sz w:val="20"/>
          <w:szCs w:val="20"/>
        </w:rPr>
        <w:t>[ ]</w:t>
      </w:r>
      <w:r w:rsidRPr="00CF2CED">
        <w:rPr>
          <w:rFonts w:ascii="Segoe UI" w:eastAsia="Times New Roman" w:hAnsi="Segoe UI" w:cs="Segoe UI"/>
          <w:sz w:val="24"/>
          <w:szCs w:val="24"/>
        </w:rPr>
        <w:t>, and then wrapping the URL in parentheses </w:t>
      </w:r>
      <w:r w:rsidRPr="00CF2CED">
        <w:rPr>
          <w:rFonts w:ascii="Consolas" w:eastAsia="Times New Roman" w:hAnsi="Consolas" w:cs="Courier New"/>
          <w:sz w:val="20"/>
          <w:szCs w:val="20"/>
        </w:rPr>
        <w:t>( )</w:t>
      </w:r>
      <w:r w:rsidRPr="00CF2CED">
        <w:rPr>
          <w:rFonts w:ascii="Segoe UI" w:eastAsia="Times New Roman" w:hAnsi="Segoe UI" w:cs="Segoe UI"/>
          <w:sz w:val="24"/>
          <w:szCs w:val="24"/>
        </w:rPr>
        <w:t>. You can also use the keyboard shortcut </w:t>
      </w:r>
      <w:proofErr w:type="spellStart"/>
      <w:r w:rsidRPr="00CF2CED">
        <w:rPr>
          <w:rFonts w:ascii="Consolas" w:eastAsia="Times New Roman" w:hAnsi="Consolas" w:cs="Courier New"/>
          <w:color w:val="1F2328"/>
          <w:sz w:val="17"/>
          <w:szCs w:val="17"/>
          <w:bdr w:val="single" w:sz="4" w:space="2" w:color="auto" w:frame="1"/>
          <w:shd w:val="clear" w:color="auto" w:fill="F6F8FA"/>
        </w:rPr>
        <w:t>Command</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K</w:t>
      </w:r>
      <w:proofErr w:type="spellEnd"/>
      <w:r w:rsidRPr="00CF2CED">
        <w:rPr>
          <w:rFonts w:ascii="Segoe UI" w:eastAsia="Times New Roman" w:hAnsi="Segoe UI" w:cs="Segoe UI"/>
          <w:sz w:val="24"/>
          <w:szCs w:val="24"/>
        </w:rPr>
        <w:t> to create a link. When you have text selected, you can paste a URL from your clipboard to automatically create a link from the selection.</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also create a Markdown hyperlink by highlighting the text and using the keyboard shortcut </w:t>
      </w:r>
      <w:proofErr w:type="spellStart"/>
      <w:r w:rsidRPr="00CF2CED">
        <w:rPr>
          <w:rFonts w:ascii="Consolas" w:eastAsia="Times New Roman" w:hAnsi="Consolas" w:cs="Courier New"/>
          <w:color w:val="1F2328"/>
          <w:sz w:val="17"/>
          <w:szCs w:val="17"/>
          <w:bdr w:val="single" w:sz="4" w:space="2" w:color="auto" w:frame="1"/>
          <w:shd w:val="clear" w:color="auto" w:fill="F6F8FA"/>
        </w:rPr>
        <w:t>Command</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V</w:t>
      </w:r>
      <w:proofErr w:type="spellEnd"/>
      <w:r w:rsidRPr="00CF2CED">
        <w:rPr>
          <w:rFonts w:ascii="Segoe UI" w:eastAsia="Times New Roman" w:hAnsi="Segoe UI" w:cs="Segoe UI"/>
          <w:sz w:val="24"/>
          <w:szCs w:val="24"/>
        </w:rPr>
        <w:t>. If you'd like to replace the text with the link, use the keyboard shortcut </w:t>
      </w:r>
      <w:proofErr w:type="spellStart"/>
      <w:r w:rsidRPr="00CF2CED">
        <w:rPr>
          <w:rFonts w:ascii="Consolas" w:eastAsia="Times New Roman" w:hAnsi="Consolas" w:cs="Courier New"/>
          <w:color w:val="1F2328"/>
          <w:sz w:val="17"/>
          <w:szCs w:val="17"/>
          <w:bdr w:val="single" w:sz="4" w:space="2" w:color="auto" w:frame="1"/>
          <w:shd w:val="clear" w:color="auto" w:fill="F6F8FA"/>
        </w:rPr>
        <w:t>Command</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Shift</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V</w:t>
      </w:r>
      <w:proofErr w:type="spellEnd"/>
      <w:r w:rsidRPr="00CF2CED">
        <w:rPr>
          <w:rFonts w:ascii="Segoe UI" w:eastAsia="Times New Roman" w:hAnsi="Segoe UI" w:cs="Segoe UI"/>
          <w:sz w:val="24"/>
          <w:szCs w:val="24"/>
        </w:rPr>
        <w:t>.</w:t>
      </w:r>
    </w:p>
    <w:p w:rsidR="00CF2CED" w:rsidRPr="00CF2CED" w:rsidRDefault="00CF2CED" w:rsidP="00CF2CED">
      <w:pPr>
        <w:spacing w:after="0" w:line="240" w:lineRule="auto"/>
        <w:rPr>
          <w:rFonts w:ascii="Segoe UI" w:eastAsia="Times New Roman" w:hAnsi="Segoe UI" w:cs="Segoe UI"/>
          <w:sz w:val="24"/>
          <w:szCs w:val="24"/>
        </w:rPr>
      </w:pPr>
      <w:r w:rsidRPr="00CF2CED">
        <w:rPr>
          <w:rFonts w:ascii="Consolas" w:eastAsia="Times New Roman" w:hAnsi="Consolas" w:cs="Courier New"/>
          <w:sz w:val="20"/>
          <w:szCs w:val="20"/>
        </w:rPr>
        <w:t>This site was built using [</w:t>
      </w:r>
      <w:proofErr w:type="spellStart"/>
      <w:r w:rsidRPr="00CF2CED">
        <w:rPr>
          <w:rFonts w:ascii="Consolas" w:eastAsia="Times New Roman" w:hAnsi="Consolas" w:cs="Courier New"/>
          <w:sz w:val="20"/>
          <w:szCs w:val="20"/>
        </w:rPr>
        <w:t>GitHub</w:t>
      </w:r>
      <w:proofErr w:type="spellEnd"/>
      <w:r w:rsidRPr="00CF2CED">
        <w:rPr>
          <w:rFonts w:ascii="Consolas" w:eastAsia="Times New Roman" w:hAnsi="Consolas" w:cs="Courier New"/>
          <w:sz w:val="20"/>
          <w:szCs w:val="20"/>
        </w:rPr>
        <w:t xml:space="preserve"> Pages</w:t>
      </w:r>
      <w:proofErr w:type="gramStart"/>
      <w:r w:rsidRPr="00CF2CED">
        <w:rPr>
          <w:rFonts w:ascii="Consolas" w:eastAsia="Times New Roman" w:hAnsi="Consolas" w:cs="Courier New"/>
          <w:sz w:val="20"/>
          <w:szCs w:val="20"/>
        </w:rPr>
        <w:t>](</w:t>
      </w:r>
      <w:proofErr w:type="gramEnd"/>
      <w:r w:rsidRPr="00CF2CED">
        <w:rPr>
          <w:rFonts w:ascii="Consolas" w:eastAsia="Times New Roman" w:hAnsi="Consolas" w:cs="Courier New"/>
          <w:sz w:val="20"/>
          <w:szCs w:val="20"/>
        </w:rPr>
        <w:t>https://pages.github.com/).</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681709" cy="398625"/>
            <wp:effectExtent l="0" t="0" r="0" b="1905"/>
            <wp:docPr id="16" name="Picture 16" descr="Screenshot of rendered GitHub Markdown showing how text within brackets, &quot;GitHub Pages,&quot; appears as a blue hyp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of rendered GitHub Markdown showing how text within brackets, &quot;GitHub Pages,&quot; appears as a blue hyperli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09384" cy="400276"/>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automatically creates links when valid URLs are written in a comment. For more information, see </w:t>
      </w:r>
      <w:proofErr w:type="spellStart"/>
      <w:r w:rsidRPr="00CF2CED">
        <w:rPr>
          <w:rFonts w:ascii="Segoe UI" w:eastAsia="Times New Roman" w:hAnsi="Segoe UI" w:cs="Segoe UI"/>
          <w:sz w:val="24"/>
          <w:szCs w:val="24"/>
        </w:rPr>
        <w:fldChar w:fldCharType="begin"/>
      </w:r>
      <w:r w:rsidRPr="00CF2CED">
        <w:rPr>
          <w:rFonts w:ascii="Segoe UI" w:eastAsia="Times New Roman" w:hAnsi="Segoe UI" w:cs="Segoe UI"/>
          <w:sz w:val="24"/>
          <w:szCs w:val="24"/>
        </w:rPr>
        <w:instrText xml:space="preserve"> HYPERLINK "https://docs.github.com/en/get-started/writing-on-github/working-with-advanced-formatting/autolinked-references-and-urls" </w:instrText>
      </w:r>
      <w:r w:rsidRPr="00CF2CED">
        <w:rPr>
          <w:rFonts w:ascii="Segoe UI" w:eastAsia="Times New Roman" w:hAnsi="Segoe UI" w:cs="Segoe UI"/>
          <w:sz w:val="24"/>
          <w:szCs w:val="24"/>
        </w:rPr>
        <w:fldChar w:fldCharType="separate"/>
      </w:r>
      <w:r w:rsidRPr="00CF2CED">
        <w:rPr>
          <w:rFonts w:ascii="Segoe UI" w:eastAsia="Times New Roman" w:hAnsi="Segoe UI" w:cs="Segoe UI"/>
          <w:color w:val="0969DA"/>
          <w:sz w:val="24"/>
          <w:szCs w:val="24"/>
          <w:u w:val="single"/>
        </w:rPr>
        <w:t>Autolinked</w:t>
      </w:r>
      <w:proofErr w:type="spellEnd"/>
      <w:r w:rsidRPr="00CF2CED">
        <w:rPr>
          <w:rFonts w:ascii="Segoe UI" w:eastAsia="Times New Roman" w:hAnsi="Segoe UI" w:cs="Segoe UI"/>
          <w:color w:val="0969DA"/>
          <w:sz w:val="24"/>
          <w:szCs w:val="24"/>
          <w:u w:val="single"/>
        </w:rPr>
        <w:t xml:space="preserve"> references and URLs</w:t>
      </w:r>
      <w:r w:rsidRPr="00CF2CED">
        <w:rPr>
          <w:rFonts w:ascii="Segoe UI" w:eastAsia="Times New Roman" w:hAnsi="Segoe UI" w:cs="Segoe UI"/>
          <w:sz w:val="24"/>
          <w:szCs w:val="24"/>
        </w:rPr>
        <w:fldChar w:fldCharType="end"/>
      </w:r>
      <w:r w:rsidRPr="00CF2CED">
        <w:rPr>
          <w:rFonts w:ascii="Segoe UI" w:eastAsia="Times New Roman" w:hAnsi="Segoe UI" w:cs="Segoe UI"/>
          <w:sz w:val="24"/>
          <w:szCs w:val="24"/>
        </w:rPr>
        <w: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25" w:anchor="section-links" w:history="1">
        <w:r w:rsidRPr="00CF2CED">
          <w:rPr>
            <w:rFonts w:ascii="Segoe UI" w:eastAsia="Times New Roman" w:hAnsi="Segoe UI" w:cs="Segoe UI"/>
            <w:b/>
            <w:bCs/>
            <w:color w:val="0000FF"/>
            <w:sz w:val="36"/>
            <w:szCs w:val="36"/>
            <w:u w:val="single"/>
          </w:rPr>
          <w:t>Section links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link directly to any section that has a heading. To view the automatically generated anchor in a rendered file, hover over the section heading to expose the</w:t>
      </w:r>
      <w:proofErr w:type="gramStart"/>
      <w:r w:rsidRPr="00CF2CED">
        <w:rPr>
          <w:rFonts w:ascii="Segoe UI" w:eastAsia="Times New Roman" w:hAnsi="Segoe UI" w:cs="Segoe UI"/>
          <w:sz w:val="24"/>
          <w:szCs w:val="24"/>
        </w:rPr>
        <w:t>  icon</w:t>
      </w:r>
      <w:proofErr w:type="gramEnd"/>
      <w:r w:rsidRPr="00CF2CED">
        <w:rPr>
          <w:rFonts w:ascii="Segoe UI" w:eastAsia="Times New Roman" w:hAnsi="Segoe UI" w:cs="Segoe UI"/>
          <w:sz w:val="24"/>
          <w:szCs w:val="24"/>
        </w:rPr>
        <w:t xml:space="preserve"> and click the icon to display the anchor in your browser.</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5901303" cy="2285625"/>
            <wp:effectExtent l="0" t="0" r="4445" b="635"/>
            <wp:docPr id="15" name="Picture 15" descr="Screenshot of a README for a repository. To the left of a section heading, a link icon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 README for a repository. To the left of a section heading, a link icon is outlined in dark oran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01303" cy="2285625"/>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If you need to determine the anchor for a heading in a file you are editing, you can use the following basic rules:</w:t>
      </w:r>
    </w:p>
    <w:p w:rsidR="00CF2CED" w:rsidRPr="00CF2CED" w:rsidRDefault="00CF2CED" w:rsidP="00CF2CED">
      <w:pPr>
        <w:numPr>
          <w:ilvl w:val="0"/>
          <w:numId w:val="2"/>
        </w:numPr>
        <w:spacing w:before="100" w:beforeAutospacing="1" w:after="10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Letters are converted to lower-case.</w:t>
      </w:r>
    </w:p>
    <w:p w:rsidR="00CF2CED" w:rsidRPr="00CF2CED" w:rsidRDefault="00CF2CED" w:rsidP="00CF2CED">
      <w:pPr>
        <w:numPr>
          <w:ilvl w:val="0"/>
          <w:numId w:val="2"/>
        </w:numPr>
        <w:spacing w:after="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Spaces are replaced by hyphens (</w:t>
      </w:r>
      <w:r w:rsidRPr="00CF2CED">
        <w:rPr>
          <w:rFonts w:ascii="Consolas" w:eastAsia="Times New Roman" w:hAnsi="Consolas" w:cs="Courier New"/>
          <w:sz w:val="20"/>
          <w:szCs w:val="20"/>
        </w:rPr>
        <w:t>-</w:t>
      </w:r>
      <w:r w:rsidRPr="00CF2CED">
        <w:rPr>
          <w:rFonts w:ascii="Segoe UI" w:eastAsia="Times New Roman" w:hAnsi="Segoe UI" w:cs="Segoe UI"/>
          <w:sz w:val="24"/>
          <w:szCs w:val="24"/>
        </w:rPr>
        <w:t>). Any other whitespace or punctuation characters are removed.</w:t>
      </w:r>
    </w:p>
    <w:p w:rsidR="00CF2CED" w:rsidRPr="00CF2CED" w:rsidRDefault="00CF2CED" w:rsidP="00CF2CED">
      <w:pPr>
        <w:numPr>
          <w:ilvl w:val="0"/>
          <w:numId w:val="2"/>
        </w:numPr>
        <w:spacing w:before="60" w:after="10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Leading and trailing whitespace are removed.</w:t>
      </w:r>
    </w:p>
    <w:p w:rsidR="00CF2CED" w:rsidRPr="00CF2CED" w:rsidRDefault="00CF2CED" w:rsidP="00CF2CED">
      <w:pPr>
        <w:numPr>
          <w:ilvl w:val="0"/>
          <w:numId w:val="2"/>
        </w:numPr>
        <w:spacing w:after="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Markup formatting is removed, leaving only the contents (for example, </w:t>
      </w:r>
      <w:r w:rsidRPr="00CF2CED">
        <w:rPr>
          <w:rFonts w:ascii="Consolas" w:eastAsia="Times New Roman" w:hAnsi="Consolas" w:cs="Courier New"/>
          <w:sz w:val="20"/>
          <w:szCs w:val="20"/>
        </w:rPr>
        <w:t>_italics_</w:t>
      </w:r>
      <w:r w:rsidRPr="00CF2CED">
        <w:rPr>
          <w:rFonts w:ascii="Segoe UI" w:eastAsia="Times New Roman" w:hAnsi="Segoe UI" w:cs="Segoe UI"/>
          <w:sz w:val="24"/>
          <w:szCs w:val="24"/>
        </w:rPr>
        <w:t> becomes </w:t>
      </w:r>
      <w:r w:rsidRPr="00CF2CED">
        <w:rPr>
          <w:rFonts w:ascii="Consolas" w:eastAsia="Times New Roman" w:hAnsi="Consolas" w:cs="Courier New"/>
          <w:sz w:val="20"/>
          <w:szCs w:val="20"/>
        </w:rPr>
        <w:t>italics</w:t>
      </w:r>
      <w:r w:rsidRPr="00CF2CED">
        <w:rPr>
          <w:rFonts w:ascii="Segoe UI" w:eastAsia="Times New Roman" w:hAnsi="Segoe UI" w:cs="Segoe UI"/>
          <w:sz w:val="24"/>
          <w:szCs w:val="24"/>
        </w:rPr>
        <w:t>).</w:t>
      </w:r>
    </w:p>
    <w:p w:rsidR="00CF2CED" w:rsidRPr="00CF2CED" w:rsidRDefault="00CF2CED" w:rsidP="00CF2CED">
      <w:pPr>
        <w:numPr>
          <w:ilvl w:val="0"/>
          <w:numId w:val="2"/>
        </w:numPr>
        <w:spacing w:before="60" w:after="100" w:afterAutospacing="1" w:line="240" w:lineRule="auto"/>
        <w:rPr>
          <w:rFonts w:ascii="Segoe UI" w:eastAsia="Times New Roman" w:hAnsi="Segoe UI" w:cs="Segoe UI"/>
          <w:sz w:val="24"/>
          <w:szCs w:val="24"/>
        </w:rPr>
      </w:pPr>
      <w:r w:rsidRPr="00CF2CED">
        <w:rPr>
          <w:rFonts w:ascii="Segoe UI" w:eastAsia="Times New Roman" w:hAnsi="Segoe UI" w:cs="Segoe UI"/>
          <w:sz w:val="24"/>
          <w:szCs w:val="24"/>
        </w:rPr>
        <w:t>If the automatically generated anchor for a heading is identical to an earlier anchor in the same document, a unique identifier is generated by appending a hyphen and an auto-incrementing integer.</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detailed information on the requirements of URI fragments, see </w:t>
      </w:r>
      <w:hyperlink r:id="rId27" w:anchor="section-3.5" w:history="1">
        <w:r w:rsidRPr="00CF2CED">
          <w:rPr>
            <w:rFonts w:ascii="Segoe UI" w:eastAsia="Times New Roman" w:hAnsi="Segoe UI" w:cs="Segoe UI"/>
            <w:color w:val="0969DA"/>
            <w:sz w:val="24"/>
            <w:szCs w:val="24"/>
            <w:u w:val="single"/>
          </w:rPr>
          <w:t>RFC 3986: Uniform Resource Identifier (URI): Generic Syntax, Section 3.5</w:t>
        </w:r>
      </w:hyperlink>
      <w:r w:rsidRPr="00CF2CED">
        <w:rPr>
          <w:rFonts w:ascii="Segoe UI" w:eastAsia="Times New Roman" w:hAnsi="Segoe UI" w:cs="Segoe UI"/>
          <w:sz w:val="24"/>
          <w:szCs w:val="24"/>
        </w:rPr>
        <w: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The code block below demonstrates the basic rules used to generate anchors from headings in rendered content.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Example headings</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Sample Section</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xml:space="preserve">## This'll be a </w:t>
      </w:r>
      <w:r w:rsidRPr="00CF2CED">
        <w:rPr>
          <w:rFonts w:ascii="Consolas" w:eastAsia="Times New Roman" w:hAnsi="Consolas" w:cs="Courier New"/>
          <w:b/>
          <w:bCs/>
          <w:i/>
          <w:iCs/>
          <w:color w:val="0550AE"/>
          <w:sz w:val="20"/>
          <w:szCs w:val="20"/>
          <w:bdr w:val="none" w:sz="0" w:space="0" w:color="auto" w:frame="1"/>
        </w:rPr>
        <w:t>_Helpful_</w:t>
      </w:r>
      <w:r w:rsidRPr="00CF2CED">
        <w:rPr>
          <w:rFonts w:ascii="Consolas" w:eastAsia="Times New Roman" w:hAnsi="Consolas" w:cs="Courier New"/>
          <w:b/>
          <w:bCs/>
          <w:color w:val="0550AE"/>
          <w:sz w:val="20"/>
          <w:szCs w:val="20"/>
          <w:bdr w:val="none" w:sz="0" w:space="0" w:color="auto" w:frame="1"/>
        </w:rPr>
        <w:t xml:space="preserve"> Section </w:t>
      </w:r>
      <w:proofErr w:type="gramStart"/>
      <w:r w:rsidRPr="00CF2CED">
        <w:rPr>
          <w:rFonts w:ascii="Consolas" w:eastAsia="Times New Roman" w:hAnsi="Consolas" w:cs="Courier New"/>
          <w:b/>
          <w:bCs/>
          <w:color w:val="0550AE"/>
          <w:sz w:val="20"/>
          <w:szCs w:val="20"/>
          <w:bdr w:val="none" w:sz="0" w:space="0" w:color="auto" w:frame="1"/>
        </w:rPr>
        <w:t>About</w:t>
      </w:r>
      <w:proofErr w:type="gramEnd"/>
      <w:r w:rsidRPr="00CF2CED">
        <w:rPr>
          <w:rFonts w:ascii="Consolas" w:eastAsia="Times New Roman" w:hAnsi="Consolas" w:cs="Courier New"/>
          <w:b/>
          <w:bCs/>
          <w:color w:val="0550AE"/>
          <w:sz w:val="20"/>
          <w:szCs w:val="20"/>
          <w:bdr w:val="none" w:sz="0" w:space="0" w:color="auto" w:frame="1"/>
        </w:rPr>
        <w:t xml:space="preserve"> the Greek Letter Θ!</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A heading containing characters not allowed in fragments, UTF-8 characters, two consecutive spaces between the first and second words, and formatting.</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This heading is not unique in the file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TEXT 1</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This heading is not unique in the file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TEXT 2</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Links to the example headings above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Link to the sample section: [</w:t>
      </w:r>
      <w:r w:rsidRPr="00CF2CED">
        <w:rPr>
          <w:rFonts w:ascii="Consolas" w:eastAsia="Times New Roman" w:hAnsi="Consolas" w:cs="Courier New"/>
          <w:color w:val="0A3069"/>
          <w:sz w:val="20"/>
          <w:szCs w:val="20"/>
          <w:bdr w:val="none" w:sz="0" w:space="0" w:color="auto" w:frame="1"/>
        </w:rPr>
        <w:t>Link Text</w:t>
      </w:r>
      <w:proofErr w:type="gramStart"/>
      <w:r w:rsidRPr="00CF2CED">
        <w:rPr>
          <w:rFonts w:ascii="Consolas" w:eastAsia="Times New Roman" w:hAnsi="Consolas" w:cs="Courier New"/>
          <w:color w:val="1F2328"/>
          <w:sz w:val="20"/>
          <w:szCs w:val="20"/>
          <w:bdr w:val="none" w:sz="0" w:space="0" w:color="auto" w:frame="1"/>
        </w:rPr>
        <w:t>](</w:t>
      </w:r>
      <w:proofErr w:type="gramEnd"/>
      <w:r w:rsidRPr="00CF2CED">
        <w:rPr>
          <w:rFonts w:ascii="Consolas" w:eastAsia="Times New Roman" w:hAnsi="Consolas" w:cs="Courier New"/>
          <w:color w:val="116329"/>
          <w:sz w:val="20"/>
          <w:szCs w:val="20"/>
          <w:bdr w:val="none" w:sz="0" w:space="0" w:color="auto" w:frame="1"/>
        </w:rPr>
        <w:t>#sample-section</w:t>
      </w:r>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Link to the helpful section: [</w:t>
      </w:r>
      <w:r w:rsidRPr="00CF2CED">
        <w:rPr>
          <w:rFonts w:ascii="Consolas" w:eastAsia="Times New Roman" w:hAnsi="Consolas" w:cs="Courier New"/>
          <w:color w:val="0A3069"/>
          <w:sz w:val="20"/>
          <w:szCs w:val="20"/>
          <w:bdr w:val="none" w:sz="0" w:space="0" w:color="auto" w:frame="1"/>
        </w:rPr>
        <w:t>Link Text</w:t>
      </w:r>
      <w:proofErr w:type="gramStart"/>
      <w:r w:rsidRPr="00CF2CED">
        <w:rPr>
          <w:rFonts w:ascii="Consolas" w:eastAsia="Times New Roman" w:hAnsi="Consolas" w:cs="Courier New"/>
          <w:color w:val="1F2328"/>
          <w:sz w:val="20"/>
          <w:szCs w:val="20"/>
          <w:bdr w:val="none" w:sz="0" w:space="0" w:color="auto" w:frame="1"/>
        </w:rPr>
        <w:t>](</w:t>
      </w:r>
      <w:proofErr w:type="gramEnd"/>
      <w:r w:rsidRPr="00CF2CED">
        <w:rPr>
          <w:rFonts w:ascii="Consolas" w:eastAsia="Times New Roman" w:hAnsi="Consolas" w:cs="Courier New"/>
          <w:color w:val="116329"/>
          <w:sz w:val="20"/>
          <w:szCs w:val="20"/>
          <w:bdr w:val="none" w:sz="0" w:space="0" w:color="auto" w:frame="1"/>
        </w:rPr>
        <w:t>#</w:t>
      </w:r>
      <w:proofErr w:type="spellStart"/>
      <w:r w:rsidRPr="00CF2CED">
        <w:rPr>
          <w:rFonts w:ascii="Consolas" w:eastAsia="Times New Roman" w:hAnsi="Consolas" w:cs="Courier New"/>
          <w:color w:val="116329"/>
          <w:sz w:val="20"/>
          <w:szCs w:val="20"/>
          <w:bdr w:val="none" w:sz="0" w:space="0" w:color="auto" w:frame="1"/>
        </w:rPr>
        <w:t>thisll</w:t>
      </w:r>
      <w:proofErr w:type="spellEnd"/>
      <w:r w:rsidRPr="00CF2CED">
        <w:rPr>
          <w:rFonts w:ascii="Consolas" w:eastAsia="Times New Roman" w:hAnsi="Consolas" w:cs="Courier New"/>
          <w:color w:val="116329"/>
          <w:sz w:val="20"/>
          <w:szCs w:val="20"/>
          <w:bdr w:val="none" w:sz="0" w:space="0" w:color="auto" w:frame="1"/>
        </w:rPr>
        <w:t>-be-a-helpful-section-about-the-</w:t>
      </w:r>
      <w:proofErr w:type="spellStart"/>
      <w:r w:rsidRPr="00CF2CED">
        <w:rPr>
          <w:rFonts w:ascii="Consolas" w:eastAsia="Times New Roman" w:hAnsi="Consolas" w:cs="Courier New"/>
          <w:color w:val="116329"/>
          <w:sz w:val="20"/>
          <w:szCs w:val="20"/>
          <w:bdr w:val="none" w:sz="0" w:space="0" w:color="auto" w:frame="1"/>
        </w:rPr>
        <w:t>greek</w:t>
      </w:r>
      <w:proofErr w:type="spellEnd"/>
      <w:r w:rsidRPr="00CF2CED">
        <w:rPr>
          <w:rFonts w:ascii="Consolas" w:eastAsia="Times New Roman" w:hAnsi="Consolas" w:cs="Courier New"/>
          <w:color w:val="116329"/>
          <w:sz w:val="20"/>
          <w:szCs w:val="20"/>
          <w:bdr w:val="none" w:sz="0" w:space="0" w:color="auto" w:frame="1"/>
        </w:rPr>
        <w:t>-letter-Θ</w:t>
      </w:r>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Link to the first non-unique section: [</w:t>
      </w:r>
      <w:r w:rsidRPr="00CF2CED">
        <w:rPr>
          <w:rFonts w:ascii="Consolas" w:eastAsia="Times New Roman" w:hAnsi="Consolas" w:cs="Courier New"/>
          <w:color w:val="0A3069"/>
          <w:sz w:val="20"/>
          <w:szCs w:val="20"/>
          <w:bdr w:val="none" w:sz="0" w:space="0" w:color="auto" w:frame="1"/>
        </w:rPr>
        <w:t>Link Text</w:t>
      </w:r>
      <w:proofErr w:type="gramStart"/>
      <w:r w:rsidRPr="00CF2CED">
        <w:rPr>
          <w:rFonts w:ascii="Consolas" w:eastAsia="Times New Roman" w:hAnsi="Consolas" w:cs="Courier New"/>
          <w:color w:val="1F2328"/>
          <w:sz w:val="20"/>
          <w:szCs w:val="20"/>
          <w:bdr w:val="none" w:sz="0" w:space="0" w:color="auto" w:frame="1"/>
        </w:rPr>
        <w:t>](</w:t>
      </w:r>
      <w:proofErr w:type="gramEnd"/>
      <w:r w:rsidRPr="00CF2CED">
        <w:rPr>
          <w:rFonts w:ascii="Consolas" w:eastAsia="Times New Roman" w:hAnsi="Consolas" w:cs="Courier New"/>
          <w:color w:val="116329"/>
          <w:sz w:val="20"/>
          <w:szCs w:val="20"/>
          <w:bdr w:val="none" w:sz="0" w:space="0" w:color="auto" w:frame="1"/>
        </w:rPr>
        <w:t>#this-heading-is-not-unique-in-the-file</w:t>
      </w:r>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Link to the second non-unique section: [</w:t>
      </w:r>
      <w:r w:rsidRPr="00CF2CED">
        <w:rPr>
          <w:rFonts w:ascii="Consolas" w:eastAsia="Times New Roman" w:hAnsi="Consolas" w:cs="Courier New"/>
          <w:color w:val="0A3069"/>
          <w:sz w:val="20"/>
          <w:szCs w:val="20"/>
          <w:bdr w:val="none" w:sz="0" w:space="0" w:color="auto" w:frame="1"/>
        </w:rPr>
        <w:t>Link Text</w:t>
      </w:r>
      <w:proofErr w:type="gramStart"/>
      <w:r w:rsidRPr="00CF2CED">
        <w:rPr>
          <w:rFonts w:ascii="Consolas" w:eastAsia="Times New Roman" w:hAnsi="Consolas" w:cs="Courier New"/>
          <w:color w:val="1F2328"/>
          <w:sz w:val="20"/>
          <w:szCs w:val="20"/>
          <w:bdr w:val="none" w:sz="0" w:space="0" w:color="auto" w:frame="1"/>
        </w:rPr>
        <w:t>](</w:t>
      </w:r>
      <w:proofErr w:type="gramEnd"/>
      <w:r w:rsidRPr="00CF2CED">
        <w:rPr>
          <w:rFonts w:ascii="Consolas" w:eastAsia="Times New Roman" w:hAnsi="Consolas" w:cs="Courier New"/>
          <w:color w:val="116329"/>
          <w:sz w:val="20"/>
          <w:szCs w:val="20"/>
          <w:bdr w:val="none" w:sz="0" w:space="0" w:color="auto" w:frame="1"/>
        </w:rPr>
        <w:t>#this-heading-is-not-unique-in-the-file-1</w:t>
      </w:r>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If you edit a heading, or if you change the order of headings with "identical" anchors, you will also need to update any links to those headings as the anchors will change.</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28" w:anchor="relative-links" w:history="1">
        <w:r w:rsidRPr="00CF2CED">
          <w:rPr>
            <w:rFonts w:ascii="Segoe UI" w:eastAsia="Times New Roman" w:hAnsi="Segoe UI" w:cs="Segoe UI"/>
            <w:b/>
            <w:bCs/>
            <w:color w:val="0000FF"/>
            <w:sz w:val="36"/>
            <w:szCs w:val="36"/>
            <w:u w:val="single"/>
          </w:rPr>
          <w:t>Relative links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define relative links and image paths in your rendered files to help readers navigate to other files in your repository.</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A relative link is a link that is relative to the current file. For example, if you have a README file in root of your repository, and you have another file in </w:t>
      </w:r>
      <w:r w:rsidRPr="00CF2CED">
        <w:rPr>
          <w:rFonts w:ascii="Segoe UI" w:eastAsia="Times New Roman" w:hAnsi="Segoe UI" w:cs="Segoe UI"/>
          <w:i/>
          <w:iCs/>
          <w:sz w:val="24"/>
          <w:szCs w:val="24"/>
        </w:rPr>
        <w:t>docs/CONTRIBUTING.md</w:t>
      </w:r>
      <w:r w:rsidRPr="00CF2CED">
        <w:rPr>
          <w:rFonts w:ascii="Segoe UI" w:eastAsia="Times New Roman" w:hAnsi="Segoe UI" w:cs="Segoe UI"/>
          <w:sz w:val="24"/>
          <w:szCs w:val="24"/>
        </w:rPr>
        <w:t>, the relative link to </w:t>
      </w:r>
      <w:r w:rsidRPr="00CF2CED">
        <w:rPr>
          <w:rFonts w:ascii="Segoe UI" w:eastAsia="Times New Roman" w:hAnsi="Segoe UI" w:cs="Segoe UI"/>
          <w:i/>
          <w:iCs/>
          <w:sz w:val="24"/>
          <w:szCs w:val="24"/>
        </w:rPr>
        <w:t>CONTRIBUTING.md</w:t>
      </w:r>
      <w:r w:rsidRPr="00CF2CED">
        <w:rPr>
          <w:rFonts w:ascii="Segoe UI" w:eastAsia="Times New Roman" w:hAnsi="Segoe UI" w:cs="Segoe UI"/>
          <w:sz w:val="24"/>
          <w:szCs w:val="24"/>
        </w:rPr>
        <w:t> in your README might look like this:</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[Contribution guidelines for this project](</w:t>
      </w:r>
      <w:proofErr w:type="gramStart"/>
      <w:r w:rsidRPr="00CF2CED">
        <w:rPr>
          <w:rFonts w:ascii="Consolas" w:eastAsia="Times New Roman" w:hAnsi="Consolas" w:cs="Courier New"/>
          <w:color w:val="1F2328"/>
          <w:sz w:val="20"/>
          <w:szCs w:val="20"/>
          <w:bdr w:val="none" w:sz="0" w:space="0" w:color="auto" w:frame="1"/>
        </w:rPr>
        <w:t>docs/CONTRIBUTING.md</w:t>
      </w:r>
      <w:proofErr w:type="gramEnd"/>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spacing w:after="0" w:line="240" w:lineRule="auto"/>
        <w:rPr>
          <w:rFonts w:ascii="Segoe UI" w:eastAsia="Times New Roman" w:hAnsi="Segoe UI" w:cs="Segoe UI"/>
          <w:sz w:val="24"/>
          <w:szCs w:val="24"/>
        </w:rPr>
      </w:pP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will automatically transform your relative link or image path based on whatever branch you're currently on, so that the link or path always works. The path of the link will be relative to the current file. Links starting with </w:t>
      </w:r>
      <w:r w:rsidRPr="00CF2CED">
        <w:rPr>
          <w:rFonts w:ascii="Consolas" w:eastAsia="Times New Roman" w:hAnsi="Consolas" w:cs="Courier New"/>
          <w:sz w:val="20"/>
          <w:szCs w:val="20"/>
        </w:rPr>
        <w:t>/</w:t>
      </w:r>
      <w:r w:rsidRPr="00CF2CED">
        <w:rPr>
          <w:rFonts w:ascii="Segoe UI" w:eastAsia="Times New Roman" w:hAnsi="Segoe UI" w:cs="Segoe UI"/>
          <w:sz w:val="24"/>
          <w:szCs w:val="24"/>
        </w:rPr>
        <w:t xml:space="preserve"> will be relative to the repository root. You can use all relative link operands, such </w:t>
      </w:r>
      <w:proofErr w:type="gramStart"/>
      <w:r w:rsidRPr="00CF2CED">
        <w:rPr>
          <w:rFonts w:ascii="Segoe UI" w:eastAsia="Times New Roman" w:hAnsi="Segoe UI" w:cs="Segoe UI"/>
          <w:sz w:val="24"/>
          <w:szCs w:val="24"/>
        </w:rPr>
        <w:t>as </w:t>
      </w:r>
      <w:r w:rsidRPr="00CF2CED">
        <w:rPr>
          <w:rFonts w:ascii="Consolas" w:eastAsia="Times New Roman" w:hAnsi="Consolas" w:cs="Courier New"/>
          <w:sz w:val="20"/>
          <w:szCs w:val="20"/>
        </w:rPr>
        <w:t>./</w:t>
      </w:r>
      <w:proofErr w:type="gramEnd"/>
      <w:r w:rsidRPr="00CF2CED">
        <w:rPr>
          <w:rFonts w:ascii="Segoe UI" w:eastAsia="Times New Roman" w:hAnsi="Segoe UI" w:cs="Segoe UI"/>
          <w:sz w:val="24"/>
          <w:szCs w:val="24"/>
        </w:rPr>
        <w:t> and </w:t>
      </w:r>
      <w:r w:rsidRPr="00CF2CED">
        <w:rPr>
          <w:rFonts w:ascii="Consolas" w:eastAsia="Times New Roman" w:hAnsi="Consolas" w:cs="Courier New"/>
          <w:sz w:val="20"/>
          <w:szCs w:val="20"/>
        </w:rPr>
        <w:t>../</w:t>
      </w:r>
      <w:r w:rsidRPr="00CF2CED">
        <w:rPr>
          <w:rFonts w:ascii="Segoe UI" w:eastAsia="Times New Roman" w:hAnsi="Segoe UI" w:cs="Segoe UI"/>
          <w:sz w:val="24"/>
          <w:szCs w:val="24"/>
        </w:rPr>
        <w: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Your link text should be on a single line. The example below will not work.</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[Contribution</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CF2CED">
        <w:rPr>
          <w:rFonts w:ascii="Consolas" w:eastAsia="Times New Roman" w:hAnsi="Consolas" w:cs="Courier New"/>
          <w:color w:val="1F2328"/>
          <w:sz w:val="20"/>
          <w:szCs w:val="20"/>
          <w:bdr w:val="none" w:sz="0" w:space="0" w:color="auto" w:frame="1"/>
        </w:rPr>
        <w:t>guidelines</w:t>
      </w:r>
      <w:proofErr w:type="gramEnd"/>
      <w:r w:rsidRPr="00CF2CED">
        <w:rPr>
          <w:rFonts w:ascii="Consolas" w:eastAsia="Times New Roman" w:hAnsi="Consolas" w:cs="Courier New"/>
          <w:color w:val="1F2328"/>
          <w:sz w:val="20"/>
          <w:szCs w:val="20"/>
          <w:bdr w:val="none" w:sz="0" w:space="0" w:color="auto" w:frame="1"/>
        </w:rPr>
        <w:t xml:space="preserve"> for this project](docs/CONTRIBUTING.md)</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lastRenderedPageBreak/>
        <w:t>Relative links are easier for users who clone your repository. Absolute links may not work in clones of your repository - we recommend using relative links to refer to other files within your repository.</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29" w:anchor="custom-anchors" w:history="1">
        <w:r w:rsidRPr="00CF2CED">
          <w:rPr>
            <w:rFonts w:ascii="Segoe UI" w:eastAsia="Times New Roman" w:hAnsi="Segoe UI" w:cs="Segoe UI"/>
            <w:b/>
            <w:bCs/>
            <w:color w:val="0000FF"/>
            <w:sz w:val="36"/>
            <w:szCs w:val="36"/>
            <w:u w:val="single"/>
          </w:rPr>
          <w:t>Custom anchors</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You can use standard HTML anchor tags (</w:t>
      </w:r>
      <w:r w:rsidRPr="00CF2CED">
        <w:rPr>
          <w:rFonts w:ascii="Consolas" w:eastAsia="Times New Roman" w:hAnsi="Consolas" w:cs="Courier New"/>
          <w:sz w:val="20"/>
          <w:szCs w:val="20"/>
        </w:rPr>
        <w:t>&lt;a name="unique-anchor-name"&gt;&lt;/a&gt;</w:t>
      </w:r>
      <w:r w:rsidRPr="00CF2CED">
        <w:rPr>
          <w:rFonts w:ascii="Segoe UI" w:eastAsia="Times New Roman" w:hAnsi="Segoe UI" w:cs="Segoe UI"/>
          <w:sz w:val="24"/>
          <w:szCs w:val="24"/>
        </w:rPr>
        <w:t>) to create navigation anchor points for any location in the document. To avoid ambiguous references, use a unique naming scheme for anchor tags, such as adding a prefix to the </w:t>
      </w:r>
      <w:r w:rsidRPr="00CF2CED">
        <w:rPr>
          <w:rFonts w:ascii="Consolas" w:eastAsia="Times New Roman" w:hAnsi="Consolas" w:cs="Courier New"/>
          <w:sz w:val="20"/>
          <w:szCs w:val="20"/>
        </w:rPr>
        <w:t>name</w:t>
      </w:r>
      <w:r w:rsidRPr="00CF2CED">
        <w:rPr>
          <w:rFonts w:ascii="Segoe UI" w:eastAsia="Times New Roman" w:hAnsi="Segoe UI" w:cs="Segoe UI"/>
          <w:sz w:val="24"/>
          <w:szCs w:val="24"/>
        </w:rPr>
        <w:t> attribute value.</w:t>
      </w: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Custom anchors will not be included in the document outline/Table of Contents.</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You can link to a custom anchor using the value of the </w:t>
      </w:r>
      <w:r w:rsidRPr="00CF2CED">
        <w:rPr>
          <w:rFonts w:ascii="Consolas" w:eastAsia="Times New Roman" w:hAnsi="Consolas" w:cs="Courier New"/>
          <w:sz w:val="20"/>
          <w:szCs w:val="20"/>
        </w:rPr>
        <w:t>name</w:t>
      </w:r>
      <w:r w:rsidRPr="00CF2CED">
        <w:rPr>
          <w:rFonts w:ascii="Segoe UI" w:eastAsia="Times New Roman" w:hAnsi="Segoe UI" w:cs="Segoe UI"/>
          <w:sz w:val="24"/>
          <w:szCs w:val="24"/>
        </w:rPr>
        <w:t> attribute you gave the anchor. The syntax is exactly the same as when you link to an anchor that is automatically generated for a heading.</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example: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b/>
          <w:bCs/>
          <w:color w:val="0550AE"/>
          <w:sz w:val="20"/>
          <w:szCs w:val="20"/>
          <w:bdr w:val="none" w:sz="0" w:space="0" w:color="auto" w:frame="1"/>
        </w:rPr>
        <w:t># Section Heading</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Some body text of this section.</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16329"/>
          <w:sz w:val="20"/>
          <w:szCs w:val="20"/>
          <w:bdr w:val="none" w:sz="0" w:space="0" w:color="auto" w:frame="1"/>
        </w:rPr>
        <w:t>&lt;a name=</w:t>
      </w:r>
      <w:r w:rsidRPr="00CF2CED">
        <w:rPr>
          <w:rFonts w:ascii="Consolas" w:eastAsia="Times New Roman" w:hAnsi="Consolas" w:cs="Courier New"/>
          <w:color w:val="0A3069"/>
          <w:sz w:val="20"/>
          <w:szCs w:val="20"/>
          <w:bdr w:val="none" w:sz="0" w:space="0" w:color="auto" w:frame="1"/>
        </w:rPr>
        <w:t>"my-custom-anchor-point"</w:t>
      </w:r>
      <w:r w:rsidRPr="00CF2CED">
        <w:rPr>
          <w:rFonts w:ascii="Consolas" w:eastAsia="Times New Roman" w:hAnsi="Consolas" w:cs="Courier New"/>
          <w:color w:val="116329"/>
          <w:sz w:val="20"/>
          <w:szCs w:val="20"/>
          <w:bdr w:val="none" w:sz="0" w:space="0" w:color="auto" w:frame="1"/>
        </w:rPr>
        <w:t>&gt;&lt;/a&gt;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Some text I want to provide a direct link to, but which doesn't have its own heading.</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w:t>
      </w:r>
      <w:proofErr w:type="gramStart"/>
      <w:r w:rsidRPr="00CF2CED">
        <w:rPr>
          <w:rFonts w:ascii="Consolas" w:eastAsia="Times New Roman" w:hAnsi="Consolas" w:cs="Courier New"/>
          <w:color w:val="1F2328"/>
          <w:sz w:val="20"/>
          <w:szCs w:val="20"/>
          <w:bdr w:val="none" w:sz="0" w:space="0" w:color="auto" w:frame="1"/>
        </w:rPr>
        <w:t>more</w:t>
      </w:r>
      <w:proofErr w:type="gramEnd"/>
      <w:r w:rsidRPr="00CF2CED">
        <w:rPr>
          <w:rFonts w:ascii="Consolas" w:eastAsia="Times New Roman" w:hAnsi="Consolas" w:cs="Courier New"/>
          <w:color w:val="1F2328"/>
          <w:sz w:val="20"/>
          <w:szCs w:val="20"/>
          <w:bdr w:val="none" w:sz="0" w:space="0" w:color="auto" w:frame="1"/>
        </w:rPr>
        <w:t xml:space="preserve"> content…)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t>
      </w:r>
      <w:r w:rsidRPr="00CF2CED">
        <w:rPr>
          <w:rFonts w:ascii="Consolas" w:eastAsia="Times New Roman" w:hAnsi="Consolas" w:cs="Courier New"/>
          <w:color w:val="0A3069"/>
          <w:sz w:val="20"/>
          <w:szCs w:val="20"/>
          <w:bdr w:val="none" w:sz="0" w:space="0" w:color="auto" w:frame="1"/>
        </w:rPr>
        <w:t>A link to that custom anchor</w:t>
      </w:r>
      <w:r w:rsidRPr="00CF2CED">
        <w:rPr>
          <w:rFonts w:ascii="Consolas" w:eastAsia="Times New Roman" w:hAnsi="Consolas" w:cs="Courier New"/>
          <w:color w:val="1F2328"/>
          <w:sz w:val="20"/>
          <w:szCs w:val="20"/>
          <w:bdr w:val="none" w:sz="0" w:space="0" w:color="auto" w:frame="1"/>
        </w:rPr>
        <w:t>](</w:t>
      </w:r>
      <w:r w:rsidRPr="00CF2CED">
        <w:rPr>
          <w:rFonts w:ascii="Consolas" w:eastAsia="Times New Roman" w:hAnsi="Consolas" w:cs="Courier New"/>
          <w:color w:val="116329"/>
          <w:sz w:val="20"/>
          <w:szCs w:val="20"/>
          <w:bdr w:val="none" w:sz="0" w:space="0" w:color="auto" w:frame="1"/>
        </w:rPr>
        <w:t>#my-custom-anchor-point</w:t>
      </w:r>
      <w:r w:rsidRPr="00CF2CED">
        <w:rPr>
          <w:rFonts w:ascii="Consolas" w:eastAsia="Times New Roman" w:hAnsi="Consolas" w:cs="Courier New"/>
          <w:color w:val="1F2328"/>
          <w:sz w:val="20"/>
          <w:szCs w:val="20"/>
          <w:bdr w:val="none" w:sz="0" w:space="0" w:color="auto" w:frame="1"/>
        </w:rPr>
        <w:t>)</w:t>
      </w:r>
    </w:p>
    <w:p w:rsidR="002D29A7" w:rsidRDefault="002D29A7" w:rsidP="00CF2CED">
      <w:pPr>
        <w:spacing w:after="240" w:line="240" w:lineRule="auto"/>
        <w:rPr>
          <w:rFonts w:ascii="Segoe UI" w:eastAsia="Times New Roman" w:hAnsi="Segoe UI" w:cs="Segoe UI"/>
          <w:color w:val="1A7F37"/>
          <w:sz w:val="24"/>
          <w:szCs w:val="24"/>
        </w:rPr>
      </w:pPr>
    </w:p>
    <w:p w:rsidR="00CF2CED" w:rsidRPr="00CF2CED" w:rsidRDefault="00CF2CED" w:rsidP="00CF2CED">
      <w:pPr>
        <w:spacing w:after="240" w:line="240" w:lineRule="auto"/>
        <w:rPr>
          <w:rFonts w:ascii="Segoe UI" w:eastAsia="Times New Roman" w:hAnsi="Segoe UI" w:cs="Segoe UI"/>
          <w:color w:val="1A7F37"/>
          <w:sz w:val="24"/>
          <w:szCs w:val="24"/>
        </w:rPr>
      </w:pPr>
      <w:r w:rsidRPr="00CF2CED">
        <w:rPr>
          <w:rFonts w:ascii="Segoe UI" w:eastAsia="Times New Roman" w:hAnsi="Segoe UI" w:cs="Segoe UI"/>
          <w:color w:val="1A7F37"/>
          <w:sz w:val="24"/>
          <w:szCs w:val="24"/>
        </w:rPr>
        <w:t>Tip</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Custom anchors are not considered by the automatic naming and numbering behavior of automatic heading links.</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30" w:anchor="line-breaks" w:history="1">
        <w:r w:rsidRPr="00CF2CED">
          <w:rPr>
            <w:rFonts w:ascii="Segoe UI" w:eastAsia="Times New Roman" w:hAnsi="Segoe UI" w:cs="Segoe UI"/>
            <w:b/>
            <w:bCs/>
            <w:color w:val="0000FF"/>
            <w:sz w:val="36"/>
            <w:szCs w:val="36"/>
            <w:u w:val="single"/>
          </w:rPr>
          <w:t>Line breaks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If you're writing in issues, pull requests, or discussions in a repository,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will render a line break automatically:</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lastRenderedPageBreak/>
        <w:t>This example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Will span two lines</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However, if you are writing in an .md file, the example above would render on one line without a line break. To create a line break in an .md file, you will need to include one of the following:</w:t>
      </w:r>
    </w:p>
    <w:p w:rsidR="00CF2CED" w:rsidRPr="00CF2CED" w:rsidRDefault="00CF2CED" w:rsidP="00CF2CED">
      <w:pPr>
        <w:numPr>
          <w:ilvl w:val="0"/>
          <w:numId w:val="3"/>
        </w:numPr>
        <w:spacing w:before="240" w:after="240" w:line="240" w:lineRule="auto"/>
        <w:rPr>
          <w:rFonts w:ascii="Segoe UI" w:eastAsia="Times New Roman" w:hAnsi="Segoe UI" w:cs="Segoe UI"/>
          <w:sz w:val="24"/>
          <w:szCs w:val="24"/>
        </w:rPr>
      </w:pPr>
      <w:r w:rsidRPr="00CF2CED">
        <w:rPr>
          <w:rFonts w:ascii="Segoe UI" w:eastAsia="Times New Roman" w:hAnsi="Segoe UI" w:cs="Segoe UI"/>
          <w:sz w:val="24"/>
          <w:szCs w:val="24"/>
        </w:rPr>
        <w:t>Include two spaces at the end of the first line.</w:t>
      </w:r>
    </w:p>
    <w:p w:rsidR="00CF2CED" w:rsidRPr="00CF2CED" w:rsidRDefault="00CF2CED" w:rsidP="00CF2CED">
      <w:pPr>
        <w:numPr>
          <w:ilvl w:val="0"/>
          <w:numId w:val="3"/>
        </w:numPr>
        <w:pBdr>
          <w:top w:val="single" w:sz="4" w:space="12" w:color="D0D7DE"/>
          <w:left w:val="single" w:sz="4" w:space="12" w:color="D0D7DE"/>
          <w:bottom w:val="single" w:sz="4" w:space="12" w:color="D0D7DE"/>
          <w:right w:val="single" w:sz="4" w:space="12" w:color="D0D7DE"/>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CF2CED">
        <w:rPr>
          <w:rFonts w:ascii="Consolas" w:eastAsia="Times New Roman" w:hAnsi="Consolas" w:cs="Courier New"/>
          <w:color w:val="1F2328"/>
          <w:sz w:val="20"/>
          <w:szCs w:val="20"/>
        </w:rPr>
        <w:t>This example  </w:t>
      </w:r>
    </w:p>
    <w:p w:rsidR="00CF2CED" w:rsidRPr="00CF2CED" w:rsidRDefault="00CF2CED" w:rsidP="00CF2CED">
      <w:pPr>
        <w:numPr>
          <w:ilvl w:val="0"/>
          <w:numId w:val="3"/>
        </w:numPr>
        <w:pBdr>
          <w:top w:val="single" w:sz="4" w:space="12" w:color="D0D7DE"/>
          <w:left w:val="single" w:sz="4" w:space="12" w:color="D0D7DE"/>
          <w:bottom w:val="single" w:sz="4" w:space="12" w:color="D0D7DE"/>
          <w:right w:val="single" w:sz="4" w:space="12" w:color="D0D7DE"/>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1F2328"/>
          <w:sz w:val="20"/>
          <w:szCs w:val="20"/>
        </w:rPr>
      </w:pPr>
      <w:r w:rsidRPr="00CF2CED">
        <w:rPr>
          <w:rFonts w:ascii="Consolas" w:eastAsia="Times New Roman" w:hAnsi="Consolas" w:cs="Courier New"/>
          <w:color w:val="1F2328"/>
          <w:sz w:val="20"/>
          <w:szCs w:val="20"/>
        </w:rPr>
        <w:t>Will span two lines</w:t>
      </w:r>
    </w:p>
    <w:p w:rsidR="00CF2CED" w:rsidRPr="00CF2CED" w:rsidRDefault="00CF2CED" w:rsidP="00CF2CED">
      <w:pPr>
        <w:numPr>
          <w:ilvl w:val="0"/>
          <w:numId w:val="3"/>
        </w:numPr>
        <w:spacing w:before="240" w:after="240" w:line="240" w:lineRule="auto"/>
        <w:rPr>
          <w:rFonts w:ascii="Segoe UI" w:eastAsia="Times New Roman" w:hAnsi="Segoe UI" w:cs="Segoe UI"/>
          <w:sz w:val="24"/>
          <w:szCs w:val="24"/>
        </w:rPr>
      </w:pPr>
      <w:r w:rsidRPr="00CF2CED">
        <w:rPr>
          <w:rFonts w:ascii="Segoe UI" w:eastAsia="Times New Roman" w:hAnsi="Segoe UI" w:cs="Segoe UI"/>
          <w:sz w:val="24"/>
          <w:szCs w:val="24"/>
        </w:rPr>
        <w:t>Include a backslash at the end of the first line.</w:t>
      </w:r>
    </w:p>
    <w:p w:rsidR="00CF2CED" w:rsidRPr="00CF2CED" w:rsidRDefault="00CF2CED" w:rsidP="00CF2CED">
      <w:pPr>
        <w:numPr>
          <w:ilvl w:val="0"/>
          <w:numId w:val="3"/>
        </w:numPr>
        <w:pBdr>
          <w:top w:val="single" w:sz="4" w:space="12" w:color="D0D7DE"/>
          <w:left w:val="single" w:sz="4" w:space="12" w:color="D0D7DE"/>
          <w:bottom w:val="single" w:sz="4" w:space="12" w:color="D0D7DE"/>
          <w:right w:val="single" w:sz="4" w:space="12" w:color="D0D7DE"/>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This example\</w:t>
      </w:r>
    </w:p>
    <w:p w:rsidR="00CF2CED" w:rsidRPr="00CF2CED" w:rsidRDefault="00CF2CED" w:rsidP="00CF2CED">
      <w:pPr>
        <w:numPr>
          <w:ilvl w:val="0"/>
          <w:numId w:val="3"/>
        </w:numPr>
        <w:pBdr>
          <w:top w:val="single" w:sz="4" w:space="12" w:color="D0D7DE"/>
          <w:left w:val="single" w:sz="4" w:space="12" w:color="D0D7DE"/>
          <w:bottom w:val="single" w:sz="4" w:space="12" w:color="D0D7DE"/>
          <w:right w:val="single" w:sz="4" w:space="12" w:color="D0D7DE"/>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Will span two lines</w:t>
      </w:r>
    </w:p>
    <w:p w:rsidR="00CF2CED" w:rsidRPr="00CF2CED" w:rsidRDefault="00CF2CED" w:rsidP="00CF2CED">
      <w:pPr>
        <w:numPr>
          <w:ilvl w:val="0"/>
          <w:numId w:val="3"/>
        </w:numPr>
        <w:spacing w:before="240" w:after="240" w:line="240" w:lineRule="auto"/>
        <w:rPr>
          <w:rFonts w:ascii="Segoe UI" w:eastAsia="Times New Roman" w:hAnsi="Segoe UI" w:cs="Segoe UI"/>
          <w:sz w:val="24"/>
          <w:szCs w:val="24"/>
        </w:rPr>
      </w:pPr>
      <w:r w:rsidRPr="00CF2CED">
        <w:rPr>
          <w:rFonts w:ascii="Segoe UI" w:eastAsia="Times New Roman" w:hAnsi="Segoe UI" w:cs="Segoe UI"/>
          <w:sz w:val="24"/>
          <w:szCs w:val="24"/>
        </w:rPr>
        <w:t>Include an HTML single line break tag at the end of the first line.</w:t>
      </w:r>
    </w:p>
    <w:p w:rsidR="00CF2CED" w:rsidRPr="00CF2CED" w:rsidRDefault="00CF2CED" w:rsidP="00CF2CED">
      <w:pPr>
        <w:numPr>
          <w:ilvl w:val="0"/>
          <w:numId w:val="3"/>
        </w:numPr>
        <w:pBdr>
          <w:top w:val="single" w:sz="4" w:space="12" w:color="D0D7DE"/>
          <w:left w:val="single" w:sz="4" w:space="12" w:color="D0D7DE"/>
          <w:bottom w:val="single" w:sz="4" w:space="12" w:color="D0D7DE"/>
          <w:right w:val="single" w:sz="4" w:space="12" w:color="D0D7DE"/>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This example</w:t>
      </w:r>
      <w:r w:rsidRPr="00CF2CED">
        <w:rPr>
          <w:rFonts w:ascii="Consolas" w:eastAsia="Times New Roman" w:hAnsi="Consolas" w:cs="Courier New"/>
          <w:color w:val="116329"/>
          <w:sz w:val="20"/>
          <w:szCs w:val="20"/>
          <w:bdr w:val="none" w:sz="0" w:space="0" w:color="auto" w:frame="1"/>
        </w:rPr>
        <w:t>&lt;</w:t>
      </w:r>
      <w:proofErr w:type="spellStart"/>
      <w:r w:rsidRPr="00CF2CED">
        <w:rPr>
          <w:rFonts w:ascii="Consolas" w:eastAsia="Times New Roman" w:hAnsi="Consolas" w:cs="Courier New"/>
          <w:color w:val="116329"/>
          <w:sz w:val="20"/>
          <w:szCs w:val="20"/>
          <w:bdr w:val="none" w:sz="0" w:space="0" w:color="auto" w:frame="1"/>
        </w:rPr>
        <w:t>br</w:t>
      </w:r>
      <w:proofErr w:type="spellEnd"/>
      <w:r w:rsidRPr="00CF2CED">
        <w:rPr>
          <w:rFonts w:ascii="Consolas" w:eastAsia="Times New Roman" w:hAnsi="Consolas" w:cs="Courier New"/>
          <w:color w:val="116329"/>
          <w:sz w:val="20"/>
          <w:szCs w:val="20"/>
          <w:bdr w:val="none" w:sz="0" w:space="0" w:color="auto" w:frame="1"/>
        </w:rPr>
        <w:t>/&gt;</w:t>
      </w:r>
    </w:p>
    <w:p w:rsidR="00CF2CED" w:rsidRPr="00CF2CED" w:rsidRDefault="00CF2CED" w:rsidP="00CF2CED">
      <w:pPr>
        <w:numPr>
          <w:ilvl w:val="0"/>
          <w:numId w:val="3"/>
        </w:numPr>
        <w:pBdr>
          <w:top w:val="single" w:sz="4" w:space="12" w:color="D0D7DE"/>
          <w:left w:val="single" w:sz="4" w:space="12" w:color="D0D7DE"/>
          <w:bottom w:val="single" w:sz="4" w:space="12" w:color="D0D7DE"/>
          <w:right w:val="single" w:sz="4" w:space="12" w:color="D0D7DE"/>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Will span two lines</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If you leave a blank line between two lines, both .md files and Markdown in issues, pull requests, and discussions will render the two lines separated by the blank line: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This example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Will have a blank line separating both lines</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31" w:anchor="images" w:history="1">
        <w:r w:rsidRPr="00CF2CED">
          <w:rPr>
            <w:rFonts w:ascii="Segoe UI" w:eastAsia="Times New Roman" w:hAnsi="Segoe UI" w:cs="Segoe UI"/>
            <w:b/>
            <w:bCs/>
            <w:color w:val="0000FF"/>
            <w:sz w:val="36"/>
            <w:szCs w:val="36"/>
            <w:u w:val="single"/>
          </w:rPr>
          <w:t>Images</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You can display an image by </w:t>
      </w:r>
      <w:proofErr w:type="gramStart"/>
      <w:r w:rsidRPr="00CF2CED">
        <w:rPr>
          <w:rFonts w:ascii="Segoe UI" w:eastAsia="Times New Roman" w:hAnsi="Segoe UI" w:cs="Segoe UI"/>
          <w:sz w:val="24"/>
          <w:szCs w:val="24"/>
        </w:rPr>
        <w:t>adding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and</w:t>
      </w:r>
      <w:proofErr w:type="gramEnd"/>
      <w:r w:rsidRPr="00CF2CED">
        <w:rPr>
          <w:rFonts w:ascii="Segoe UI" w:eastAsia="Times New Roman" w:hAnsi="Segoe UI" w:cs="Segoe UI"/>
          <w:sz w:val="24"/>
          <w:szCs w:val="24"/>
        </w:rPr>
        <w:t xml:space="preserve"> wrapping the alt text in </w:t>
      </w:r>
      <w:r w:rsidRPr="00CF2CED">
        <w:rPr>
          <w:rFonts w:ascii="Consolas" w:eastAsia="Times New Roman" w:hAnsi="Consolas" w:cs="Courier New"/>
          <w:sz w:val="20"/>
          <w:szCs w:val="20"/>
        </w:rPr>
        <w:t>[ ]</w:t>
      </w:r>
      <w:r w:rsidRPr="00CF2CED">
        <w:rPr>
          <w:rFonts w:ascii="Segoe UI" w:eastAsia="Times New Roman" w:hAnsi="Segoe UI" w:cs="Segoe UI"/>
          <w:sz w:val="24"/>
          <w:szCs w:val="24"/>
        </w:rPr>
        <w:t>. Alt text is a short text equivalent of the information in the image. Then, wrap the link for the image in parentheses </w:t>
      </w:r>
      <w:r w:rsidRPr="00CF2CED">
        <w:rPr>
          <w:rFonts w:ascii="Consolas" w:eastAsia="Times New Roman" w:hAnsi="Consolas" w:cs="Courier New"/>
          <w:sz w:val="20"/>
          <w:szCs w:val="20"/>
        </w:rPr>
        <w:t>()</w:t>
      </w:r>
      <w:r w:rsidRPr="00CF2CED">
        <w:rPr>
          <w:rFonts w:ascii="Segoe UI" w:eastAsia="Times New Roman" w:hAnsi="Segoe UI" w:cs="Segoe UI"/>
          <w:sz w:val="24"/>
          <w:szCs w:val="24"/>
        </w:rPr>
        <w:t>.</w:t>
      </w:r>
    </w:p>
    <w:p w:rsidR="00CF2CED" w:rsidRDefault="00CF2CED" w:rsidP="00CF2CED">
      <w:pPr>
        <w:spacing w:after="0" w:line="240" w:lineRule="auto"/>
        <w:rPr>
          <w:rFonts w:ascii="Consolas" w:eastAsia="Times New Roman" w:hAnsi="Consolas" w:cs="Courier New"/>
          <w:sz w:val="20"/>
          <w:szCs w:val="20"/>
        </w:rPr>
      </w:pPr>
      <w:proofErr w:type="gramStart"/>
      <w:r w:rsidRPr="00CF2CED">
        <w:rPr>
          <w:rFonts w:ascii="Consolas" w:eastAsia="Times New Roman" w:hAnsi="Consolas" w:cs="Courier New"/>
          <w:sz w:val="20"/>
          <w:szCs w:val="20"/>
        </w:rPr>
        <w:lastRenderedPageBreak/>
        <w:t>![</w:t>
      </w:r>
      <w:proofErr w:type="gramEnd"/>
      <w:r w:rsidRPr="00CF2CED">
        <w:rPr>
          <w:rFonts w:ascii="Consolas" w:eastAsia="Times New Roman" w:hAnsi="Consolas" w:cs="Courier New"/>
          <w:sz w:val="20"/>
          <w:szCs w:val="20"/>
        </w:rPr>
        <w:t xml:space="preserve">Screenshot of a comment on a </w:t>
      </w:r>
      <w:proofErr w:type="spellStart"/>
      <w:r w:rsidRPr="00CF2CED">
        <w:rPr>
          <w:rFonts w:ascii="Consolas" w:eastAsia="Times New Roman" w:hAnsi="Consolas" w:cs="Courier New"/>
          <w:sz w:val="20"/>
          <w:szCs w:val="20"/>
        </w:rPr>
        <w:t>GitHub</w:t>
      </w:r>
      <w:proofErr w:type="spellEnd"/>
      <w:r w:rsidRPr="00CF2CED">
        <w:rPr>
          <w:rFonts w:ascii="Consolas" w:eastAsia="Times New Roman" w:hAnsi="Consolas" w:cs="Courier New"/>
          <w:sz w:val="20"/>
          <w:szCs w:val="20"/>
        </w:rPr>
        <w:t xml:space="preserve"> issue showing an image, added in the Markdown, of an </w:t>
      </w:r>
      <w:proofErr w:type="spellStart"/>
      <w:r w:rsidRPr="00CF2CED">
        <w:rPr>
          <w:rFonts w:ascii="Consolas" w:eastAsia="Times New Roman" w:hAnsi="Consolas" w:cs="Courier New"/>
          <w:sz w:val="20"/>
          <w:szCs w:val="20"/>
        </w:rPr>
        <w:t>Octocat</w:t>
      </w:r>
      <w:proofErr w:type="spellEnd"/>
      <w:r w:rsidRPr="00CF2CED">
        <w:rPr>
          <w:rFonts w:ascii="Consolas" w:eastAsia="Times New Roman" w:hAnsi="Consolas" w:cs="Courier New"/>
          <w:sz w:val="20"/>
          <w:szCs w:val="20"/>
        </w:rPr>
        <w:t xml:space="preserve"> smiling and raising a tentacle.](</w:t>
      </w:r>
      <w:hyperlink r:id="rId32" w:history="1">
        <w:r w:rsidR="002D29A7" w:rsidRPr="002C2B1E">
          <w:rPr>
            <w:rStyle w:val="Hyperlink"/>
            <w:rFonts w:ascii="Consolas" w:eastAsia="Times New Roman" w:hAnsi="Consolas" w:cs="Courier New"/>
            <w:sz w:val="20"/>
            <w:szCs w:val="20"/>
          </w:rPr>
          <w:t>https://myoctocat.com/assets/images/base-octocat.svg</w:t>
        </w:r>
      </w:hyperlink>
      <w:r w:rsidRPr="00CF2CED">
        <w:rPr>
          <w:rFonts w:ascii="Consolas" w:eastAsia="Times New Roman" w:hAnsi="Consolas" w:cs="Courier New"/>
          <w:sz w:val="20"/>
          <w:szCs w:val="20"/>
        </w:rPr>
        <w:t>)</w:t>
      </w:r>
    </w:p>
    <w:p w:rsidR="002D29A7" w:rsidRPr="00CF2CED" w:rsidRDefault="002D29A7" w:rsidP="00CF2CED">
      <w:pPr>
        <w:spacing w:after="0" w:line="240" w:lineRule="auto"/>
        <w:rPr>
          <w:rFonts w:ascii="Segoe UI" w:eastAsia="Times New Roman" w:hAnsi="Segoe UI" w:cs="Segoe UI"/>
          <w:sz w:val="24"/>
          <w:szCs w:val="24"/>
        </w:rPr>
      </w:pP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3790950" cy="2989070"/>
            <wp:effectExtent l="0" t="0" r="0" b="1905"/>
            <wp:docPr id="14" name="Picture 14" descr="Screenshot of a comment on a GitHub issue showing an image, added in the Markdown, of an Octocat smiling and raising a ten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a comment on a GitHub issue showing an image, added in the Markdown, of an Octocat smiling and raising a tentacl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94130" cy="2991578"/>
                    </a:xfrm>
                    <a:prstGeom prst="rect">
                      <a:avLst/>
                    </a:prstGeom>
                    <a:noFill/>
                    <a:ln>
                      <a:noFill/>
                    </a:ln>
                  </pic:spPr>
                </pic:pic>
              </a:graphicData>
            </a:graphic>
          </wp:inline>
        </w:drawing>
      </w:r>
    </w:p>
    <w:p w:rsidR="00CF2CED" w:rsidRPr="00CF2CED" w:rsidRDefault="00CF2CED" w:rsidP="00CF2CED">
      <w:pPr>
        <w:spacing w:after="0" w:line="240" w:lineRule="auto"/>
        <w:rPr>
          <w:rFonts w:ascii="Segoe UI" w:eastAsia="Times New Roman" w:hAnsi="Segoe UI" w:cs="Segoe UI"/>
          <w:sz w:val="24"/>
          <w:szCs w:val="24"/>
        </w:rPr>
      </w:pP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supports embedding images into your issues, pull requests, discussions, comments and </w:t>
      </w:r>
      <w:r w:rsidRPr="00CF2CED">
        <w:rPr>
          <w:rFonts w:ascii="Consolas" w:eastAsia="Times New Roman" w:hAnsi="Consolas" w:cs="Courier New"/>
          <w:sz w:val="20"/>
          <w:szCs w:val="20"/>
        </w:rPr>
        <w:t>.md</w:t>
      </w:r>
      <w:r w:rsidRPr="00CF2CED">
        <w:rPr>
          <w:rFonts w:ascii="Segoe UI" w:eastAsia="Times New Roman" w:hAnsi="Segoe UI" w:cs="Segoe UI"/>
          <w:sz w:val="24"/>
          <w:szCs w:val="24"/>
        </w:rPr>
        <w:t> files. You can display an image from your repository, add a link to an online image, or upload an image. For more information, see </w:t>
      </w:r>
      <w:hyperlink r:id="rId34" w:anchor="uploading-assets" w:history="1">
        <w:r w:rsidRPr="00CF2CED">
          <w:rPr>
            <w:rFonts w:ascii="Segoe UI" w:eastAsia="Times New Roman" w:hAnsi="Segoe UI" w:cs="Segoe UI"/>
            <w:color w:val="0969DA"/>
            <w:sz w:val="24"/>
            <w:szCs w:val="24"/>
            <w:u w:val="single"/>
          </w:rPr>
          <w:t>Uploading assets</w:t>
        </w:r>
      </w:hyperlink>
      <w:r w:rsidRPr="00CF2CED">
        <w:rPr>
          <w:rFonts w:ascii="Segoe UI" w:eastAsia="Times New Roman" w:hAnsi="Segoe UI" w:cs="Segoe UI"/>
          <w:sz w:val="24"/>
          <w:szCs w:val="24"/>
        </w:rPr>
        <w:t>.</w:t>
      </w:r>
    </w:p>
    <w:p w:rsidR="002D29A7" w:rsidRDefault="002D29A7" w:rsidP="00CF2CED">
      <w:pPr>
        <w:spacing w:after="240" w:line="240" w:lineRule="auto"/>
        <w:rPr>
          <w:rFonts w:ascii="Segoe UI" w:eastAsia="Times New Roman" w:hAnsi="Segoe UI" w:cs="Segoe UI"/>
          <w:color w:val="0969DA"/>
          <w:sz w:val="24"/>
          <w:szCs w:val="24"/>
        </w:rPr>
      </w:pP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When you want to display an image that is in your repository, use relative links instead of absolute links.</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Here are some examples for using relative links to display an image.</w:t>
      </w:r>
    </w:p>
    <w:tbl>
      <w:tblPr>
        <w:tblW w:w="10455" w:type="dxa"/>
        <w:tblLayout w:type="fixed"/>
        <w:tblCellMar>
          <w:top w:w="15" w:type="dxa"/>
          <w:left w:w="15" w:type="dxa"/>
          <w:bottom w:w="15" w:type="dxa"/>
          <w:right w:w="15" w:type="dxa"/>
        </w:tblCellMar>
        <w:tblLook w:val="04A0" w:firstRow="1" w:lastRow="0" w:firstColumn="1" w:lastColumn="0" w:noHBand="0" w:noVBand="1"/>
      </w:tblPr>
      <w:tblGrid>
        <w:gridCol w:w="4040"/>
        <w:gridCol w:w="6415"/>
      </w:tblGrid>
      <w:tr w:rsidR="00CF2CED" w:rsidRPr="00CF2CED" w:rsidTr="002D29A7">
        <w:trPr>
          <w:tblHeader/>
        </w:trPr>
        <w:tc>
          <w:tcPr>
            <w:tcW w:w="4040"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Context</w:t>
            </w:r>
          </w:p>
        </w:tc>
        <w:tc>
          <w:tcPr>
            <w:tcW w:w="6415" w:type="dxa"/>
            <w:tcBorders>
              <w:top w:val="nil"/>
              <w:left w:val="nil"/>
              <w:bottom w:val="nil"/>
              <w:right w:val="nil"/>
            </w:tcBorders>
            <w:shd w:val="clear" w:color="auto" w:fill="FFFFFF"/>
            <w:hideMark/>
          </w:tcPr>
          <w:p w:rsidR="00CF2CED" w:rsidRPr="00CF2CED" w:rsidRDefault="00CF2CED" w:rsidP="00CF2CED">
            <w:pPr>
              <w:spacing w:after="240" w:line="240" w:lineRule="auto"/>
              <w:jc w:val="center"/>
              <w:rPr>
                <w:rFonts w:ascii="Times New Roman" w:eastAsia="Times New Roman" w:hAnsi="Times New Roman" w:cs="Times New Roman"/>
                <w:b/>
                <w:bCs/>
                <w:sz w:val="21"/>
                <w:szCs w:val="21"/>
              </w:rPr>
            </w:pPr>
            <w:r w:rsidRPr="00CF2CED">
              <w:rPr>
                <w:rFonts w:ascii="Times New Roman" w:eastAsia="Times New Roman" w:hAnsi="Times New Roman" w:cs="Times New Roman"/>
                <w:b/>
                <w:bCs/>
                <w:sz w:val="21"/>
                <w:szCs w:val="21"/>
              </w:rPr>
              <w:t>Relative Link</w:t>
            </w:r>
          </w:p>
        </w:tc>
      </w:tr>
      <w:tr w:rsidR="00CF2CED" w:rsidRPr="00CF2CED" w:rsidTr="002D29A7">
        <w:tc>
          <w:tcPr>
            <w:tcW w:w="404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In a </w:t>
            </w:r>
            <w:r w:rsidRPr="00CF2CED">
              <w:rPr>
                <w:rFonts w:ascii="Consolas" w:eastAsia="Times New Roman" w:hAnsi="Consolas" w:cs="Courier New"/>
                <w:sz w:val="18"/>
                <w:szCs w:val="18"/>
              </w:rPr>
              <w:t>.md</w:t>
            </w:r>
            <w:r w:rsidRPr="00CF2CED">
              <w:rPr>
                <w:rFonts w:ascii="Times New Roman" w:eastAsia="Times New Roman" w:hAnsi="Times New Roman" w:cs="Times New Roman"/>
                <w:sz w:val="21"/>
                <w:szCs w:val="21"/>
              </w:rPr>
              <w:t> file on the same branch</w:t>
            </w:r>
          </w:p>
        </w:tc>
        <w:tc>
          <w:tcPr>
            <w:tcW w:w="6415" w:type="dxa"/>
            <w:tcBorders>
              <w:top w:val="nil"/>
              <w:left w:val="nil"/>
              <w:bottom w:val="nil"/>
              <w:right w:val="nil"/>
            </w:tcBorders>
            <w:shd w:val="clear" w:color="auto" w:fill="FFFFFF"/>
            <w:hideMark/>
          </w:tcPr>
          <w:p w:rsidR="00CF2CED" w:rsidRDefault="00CF2CED" w:rsidP="00CF2CED">
            <w:pPr>
              <w:spacing w:after="0" w:line="240" w:lineRule="auto"/>
              <w:rPr>
                <w:rFonts w:ascii="Consolas" w:eastAsia="Times New Roman" w:hAnsi="Consolas" w:cs="Courier New"/>
                <w:sz w:val="18"/>
                <w:szCs w:val="18"/>
              </w:rPr>
            </w:pPr>
            <w:r w:rsidRPr="00CF2CED">
              <w:rPr>
                <w:rFonts w:ascii="Consolas" w:eastAsia="Times New Roman" w:hAnsi="Consolas" w:cs="Courier New"/>
                <w:sz w:val="18"/>
                <w:szCs w:val="18"/>
              </w:rPr>
              <w:t>/assets/images/electrocat.png</w:t>
            </w: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404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In a </w:t>
            </w:r>
            <w:r w:rsidRPr="00CF2CED">
              <w:rPr>
                <w:rFonts w:ascii="Consolas" w:eastAsia="Times New Roman" w:hAnsi="Consolas" w:cs="Courier New"/>
                <w:sz w:val="18"/>
                <w:szCs w:val="18"/>
              </w:rPr>
              <w:t>.md</w:t>
            </w:r>
            <w:r w:rsidRPr="00CF2CED">
              <w:rPr>
                <w:rFonts w:ascii="Times New Roman" w:eastAsia="Times New Roman" w:hAnsi="Times New Roman" w:cs="Times New Roman"/>
                <w:sz w:val="21"/>
                <w:szCs w:val="21"/>
              </w:rPr>
              <w:t> file on another branch</w:t>
            </w:r>
          </w:p>
        </w:tc>
        <w:tc>
          <w:tcPr>
            <w:tcW w:w="6415" w:type="dxa"/>
            <w:tcBorders>
              <w:top w:val="nil"/>
              <w:left w:val="nil"/>
              <w:bottom w:val="nil"/>
              <w:right w:val="nil"/>
            </w:tcBorders>
            <w:hideMark/>
          </w:tcPr>
          <w:p w:rsidR="00CF2CED" w:rsidRDefault="00CF2CED" w:rsidP="00CF2CED">
            <w:pPr>
              <w:spacing w:after="0" w:line="240" w:lineRule="auto"/>
              <w:rPr>
                <w:rFonts w:ascii="Consolas" w:eastAsia="Times New Roman" w:hAnsi="Consolas" w:cs="Courier New"/>
                <w:sz w:val="18"/>
                <w:szCs w:val="18"/>
              </w:rPr>
            </w:pPr>
            <w:r w:rsidRPr="00CF2CED">
              <w:rPr>
                <w:rFonts w:ascii="Consolas" w:eastAsia="Times New Roman" w:hAnsi="Consolas" w:cs="Courier New"/>
                <w:sz w:val="18"/>
                <w:szCs w:val="18"/>
              </w:rPr>
              <w:t>/../main/assets/images/electrocat.png</w:t>
            </w: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404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In issues, pull requests and comments of the repository</w:t>
            </w:r>
          </w:p>
        </w:tc>
        <w:tc>
          <w:tcPr>
            <w:tcW w:w="6415" w:type="dxa"/>
            <w:tcBorders>
              <w:top w:val="nil"/>
              <w:left w:val="nil"/>
              <w:bottom w:val="nil"/>
              <w:right w:val="nil"/>
            </w:tcBorders>
            <w:shd w:val="clear" w:color="auto" w:fill="FFFFFF"/>
            <w:hideMark/>
          </w:tcPr>
          <w:p w:rsidR="00CF2CED" w:rsidRDefault="00CF2CED" w:rsidP="00CF2CED">
            <w:pPr>
              <w:spacing w:after="0" w:line="240" w:lineRule="auto"/>
              <w:rPr>
                <w:rFonts w:ascii="Consolas" w:eastAsia="Times New Roman" w:hAnsi="Consolas" w:cs="Courier New"/>
                <w:sz w:val="18"/>
                <w:szCs w:val="18"/>
              </w:rPr>
            </w:pPr>
            <w:r w:rsidRPr="00CF2CED">
              <w:rPr>
                <w:rFonts w:ascii="Consolas" w:eastAsia="Times New Roman" w:hAnsi="Consolas" w:cs="Courier New"/>
                <w:sz w:val="18"/>
                <w:szCs w:val="18"/>
              </w:rPr>
              <w:t>../blob/main/assets/images/</w:t>
            </w:r>
            <w:proofErr w:type="spellStart"/>
            <w:r w:rsidRPr="00CF2CED">
              <w:rPr>
                <w:rFonts w:ascii="Consolas" w:eastAsia="Times New Roman" w:hAnsi="Consolas" w:cs="Courier New"/>
                <w:sz w:val="18"/>
                <w:szCs w:val="18"/>
              </w:rPr>
              <w:t>electrocat.png?raw</w:t>
            </w:r>
            <w:proofErr w:type="spellEnd"/>
            <w:r w:rsidRPr="00CF2CED">
              <w:rPr>
                <w:rFonts w:ascii="Consolas" w:eastAsia="Times New Roman" w:hAnsi="Consolas" w:cs="Courier New"/>
                <w:sz w:val="18"/>
                <w:szCs w:val="18"/>
              </w:rPr>
              <w:t>=true</w:t>
            </w:r>
          </w:p>
          <w:p w:rsidR="002D29A7" w:rsidRDefault="002D29A7" w:rsidP="00CF2CED">
            <w:pPr>
              <w:spacing w:after="0" w:line="240" w:lineRule="auto"/>
              <w:rPr>
                <w:rFonts w:ascii="Consolas" w:eastAsia="Times New Roman" w:hAnsi="Consolas" w:cs="Courier New"/>
                <w:sz w:val="18"/>
                <w:szCs w:val="18"/>
              </w:rPr>
            </w:pP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4040" w:type="dxa"/>
            <w:tcBorders>
              <w:top w:val="nil"/>
              <w:left w:val="nil"/>
              <w:bottom w:val="nil"/>
              <w:right w:val="nil"/>
            </w:tcBorders>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In a </w:t>
            </w:r>
            <w:r w:rsidRPr="00CF2CED">
              <w:rPr>
                <w:rFonts w:ascii="Consolas" w:eastAsia="Times New Roman" w:hAnsi="Consolas" w:cs="Courier New"/>
                <w:sz w:val="18"/>
                <w:szCs w:val="18"/>
              </w:rPr>
              <w:t>.md</w:t>
            </w:r>
            <w:r w:rsidRPr="00CF2CED">
              <w:rPr>
                <w:rFonts w:ascii="Times New Roman" w:eastAsia="Times New Roman" w:hAnsi="Times New Roman" w:cs="Times New Roman"/>
                <w:sz w:val="21"/>
                <w:szCs w:val="21"/>
              </w:rPr>
              <w:t> file in another repository</w:t>
            </w:r>
          </w:p>
        </w:tc>
        <w:tc>
          <w:tcPr>
            <w:tcW w:w="6415" w:type="dxa"/>
            <w:tcBorders>
              <w:top w:val="nil"/>
              <w:left w:val="nil"/>
              <w:bottom w:val="nil"/>
              <w:right w:val="nil"/>
            </w:tcBorders>
            <w:hideMark/>
          </w:tcPr>
          <w:p w:rsidR="00CF2CED" w:rsidRDefault="00CF2CED" w:rsidP="00CF2CED">
            <w:pPr>
              <w:spacing w:after="0" w:line="240" w:lineRule="auto"/>
              <w:rPr>
                <w:rFonts w:ascii="Consolas" w:eastAsia="Times New Roman" w:hAnsi="Consolas" w:cs="Courier New"/>
                <w:sz w:val="18"/>
                <w:szCs w:val="18"/>
              </w:rPr>
            </w:pPr>
            <w:r w:rsidRPr="00CF2CED">
              <w:rPr>
                <w:rFonts w:ascii="Consolas" w:eastAsia="Times New Roman" w:hAnsi="Consolas" w:cs="Courier New"/>
                <w:sz w:val="18"/>
                <w:szCs w:val="18"/>
              </w:rPr>
              <w:t>/../../../../</w:t>
            </w:r>
            <w:proofErr w:type="spellStart"/>
            <w:r w:rsidRPr="00CF2CED">
              <w:rPr>
                <w:rFonts w:ascii="Consolas" w:eastAsia="Times New Roman" w:hAnsi="Consolas" w:cs="Courier New"/>
                <w:sz w:val="18"/>
                <w:szCs w:val="18"/>
              </w:rPr>
              <w:t>github</w:t>
            </w:r>
            <w:proofErr w:type="spellEnd"/>
            <w:r w:rsidRPr="00CF2CED">
              <w:rPr>
                <w:rFonts w:ascii="Consolas" w:eastAsia="Times New Roman" w:hAnsi="Consolas" w:cs="Courier New"/>
                <w:sz w:val="18"/>
                <w:szCs w:val="18"/>
              </w:rPr>
              <w:t>/docs/blob/main/assets/images/electrocat.png</w:t>
            </w:r>
          </w:p>
          <w:p w:rsidR="002D29A7" w:rsidRPr="00CF2CED" w:rsidRDefault="002D29A7" w:rsidP="00CF2CED">
            <w:pPr>
              <w:spacing w:after="0" w:line="240" w:lineRule="auto"/>
              <w:rPr>
                <w:rFonts w:ascii="Times New Roman" w:eastAsia="Times New Roman" w:hAnsi="Times New Roman" w:cs="Times New Roman"/>
                <w:sz w:val="21"/>
                <w:szCs w:val="21"/>
              </w:rPr>
            </w:pPr>
          </w:p>
        </w:tc>
      </w:tr>
      <w:tr w:rsidR="00CF2CED" w:rsidRPr="00CF2CED" w:rsidTr="002D29A7">
        <w:tc>
          <w:tcPr>
            <w:tcW w:w="4040"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Times New Roman" w:eastAsia="Times New Roman" w:hAnsi="Times New Roman" w:cs="Times New Roman"/>
                <w:sz w:val="21"/>
                <w:szCs w:val="21"/>
              </w:rPr>
              <w:t>In issues, pull requests and comments of another repository</w:t>
            </w:r>
          </w:p>
        </w:tc>
        <w:tc>
          <w:tcPr>
            <w:tcW w:w="6415" w:type="dxa"/>
            <w:tcBorders>
              <w:top w:val="nil"/>
              <w:left w:val="nil"/>
              <w:bottom w:val="nil"/>
              <w:right w:val="nil"/>
            </w:tcBorders>
            <w:shd w:val="clear" w:color="auto" w:fill="FFFFFF"/>
            <w:hideMark/>
          </w:tcPr>
          <w:p w:rsidR="00CF2CED" w:rsidRPr="00CF2CED" w:rsidRDefault="00CF2CED" w:rsidP="00CF2CED">
            <w:pPr>
              <w:spacing w:after="0" w:line="240" w:lineRule="auto"/>
              <w:rPr>
                <w:rFonts w:ascii="Times New Roman" w:eastAsia="Times New Roman" w:hAnsi="Times New Roman" w:cs="Times New Roman"/>
                <w:sz w:val="21"/>
                <w:szCs w:val="21"/>
              </w:rPr>
            </w:pPr>
            <w:r w:rsidRPr="00CF2CED">
              <w:rPr>
                <w:rFonts w:ascii="Consolas" w:eastAsia="Times New Roman" w:hAnsi="Consolas" w:cs="Courier New"/>
                <w:sz w:val="18"/>
                <w:szCs w:val="18"/>
              </w:rPr>
              <w:t>../../../github/docs/blob/main/assets/images/electrocat.png?raw=true</w:t>
            </w:r>
          </w:p>
        </w:tc>
      </w:tr>
    </w:tbl>
    <w:p w:rsidR="002D29A7" w:rsidRDefault="002D29A7" w:rsidP="00CF2CED">
      <w:pPr>
        <w:spacing w:after="240" w:line="240" w:lineRule="auto"/>
        <w:rPr>
          <w:rFonts w:ascii="Segoe UI" w:eastAsia="Times New Roman" w:hAnsi="Segoe UI" w:cs="Segoe UI"/>
          <w:color w:val="0969DA"/>
          <w:sz w:val="24"/>
          <w:szCs w:val="24"/>
        </w:rPr>
      </w:pP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lastRenderedPageBreak/>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The last two relative links in the table above will work for images in a private repository only if the viewer has at least read access to the private repository that contains these images.</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information, see </w:t>
      </w:r>
      <w:hyperlink r:id="rId35" w:anchor="relative-links" w:history="1">
        <w:r w:rsidRPr="00CF2CED">
          <w:rPr>
            <w:rFonts w:ascii="Segoe UI" w:eastAsia="Times New Roman" w:hAnsi="Segoe UI" w:cs="Segoe UI"/>
            <w:color w:val="0969DA"/>
            <w:sz w:val="24"/>
            <w:szCs w:val="24"/>
            <w:u w:val="single"/>
          </w:rPr>
          <w:t>Relative Links</w:t>
        </w:r>
      </w:hyperlink>
      <w:r w:rsidRPr="00CF2CED">
        <w:rPr>
          <w:rFonts w:ascii="Segoe UI" w:eastAsia="Times New Roman" w:hAnsi="Segoe UI" w:cs="Segoe UI"/>
          <w:sz w:val="24"/>
          <w:szCs w:val="24"/>
        </w:rPr>
        <w:t>.</w:t>
      </w:r>
    </w:p>
    <w:p w:rsidR="00CF2CED" w:rsidRPr="00CF2CED" w:rsidRDefault="00CF2CED" w:rsidP="00CF2CED">
      <w:pPr>
        <w:spacing w:before="100" w:beforeAutospacing="1" w:after="240" w:line="240" w:lineRule="auto"/>
        <w:outlineLvl w:val="2"/>
        <w:rPr>
          <w:rFonts w:ascii="Segoe UI" w:eastAsia="Times New Roman" w:hAnsi="Segoe UI" w:cs="Segoe UI"/>
          <w:b/>
          <w:bCs/>
          <w:sz w:val="30"/>
          <w:szCs w:val="30"/>
        </w:rPr>
      </w:pPr>
      <w:hyperlink r:id="rId36" w:anchor="the-picture-element" w:history="1">
        <w:r w:rsidRPr="00CF2CED">
          <w:rPr>
            <w:rFonts w:ascii="Segoe UI" w:eastAsia="Times New Roman" w:hAnsi="Segoe UI" w:cs="Segoe UI"/>
            <w:b/>
            <w:bCs/>
            <w:color w:val="0000FF"/>
            <w:sz w:val="30"/>
            <w:szCs w:val="30"/>
            <w:u w:val="single"/>
          </w:rPr>
          <w:t>The Picture element</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The </w:t>
      </w:r>
      <w:r w:rsidRPr="00CF2CED">
        <w:rPr>
          <w:rFonts w:ascii="Consolas" w:eastAsia="Times New Roman" w:hAnsi="Consolas" w:cs="Courier New"/>
          <w:sz w:val="20"/>
          <w:szCs w:val="20"/>
        </w:rPr>
        <w:t>&lt;picture&gt;</w:t>
      </w:r>
      <w:r w:rsidRPr="00CF2CED">
        <w:rPr>
          <w:rFonts w:ascii="Segoe UI" w:eastAsia="Times New Roman" w:hAnsi="Segoe UI" w:cs="Segoe UI"/>
          <w:sz w:val="24"/>
          <w:szCs w:val="24"/>
        </w:rPr>
        <w:t> HTML element is supported.</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37" w:anchor="lists" w:history="1">
        <w:r w:rsidRPr="00CF2CED">
          <w:rPr>
            <w:rFonts w:ascii="Segoe UI" w:eastAsia="Times New Roman" w:hAnsi="Segoe UI" w:cs="Segoe UI"/>
            <w:b/>
            <w:bCs/>
            <w:color w:val="0000FF"/>
            <w:sz w:val="36"/>
            <w:szCs w:val="36"/>
            <w:u w:val="single"/>
          </w:rPr>
          <w:t>Lists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make an unordered list by preceding one or more lines of text with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or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George Washington</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John Adams</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Thomas Jefferson</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351289" cy="869950"/>
            <wp:effectExtent l="0" t="0" r="1905" b="6350"/>
            <wp:docPr id="13" name="Picture 13" descr="Screenshot of rendered GitHub Markdown showing a bulleted list of the names of the first three American pres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rendered GitHub Markdown showing a bulleted list of the names of the first three American president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64909" cy="872164"/>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To order your list, precede each line with a number.</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1. James Madison</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2. James Monroe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3. John Quincy Adams</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327778" cy="1037340"/>
            <wp:effectExtent l="0" t="0" r="0" b="0"/>
            <wp:docPr id="12" name="Picture 12" descr="Screenshot of rendered GitHub Markdown showing a numbered list of the names of the fourth, fifth, and sixth American pres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rendered GitHub Markdown showing a numbered list of the names of the fourth, fifth, and sixth American preside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36667" cy="1038797"/>
                    </a:xfrm>
                    <a:prstGeom prst="rect">
                      <a:avLst/>
                    </a:prstGeom>
                    <a:noFill/>
                    <a:ln>
                      <a:noFill/>
                    </a:ln>
                  </pic:spPr>
                </pic:pic>
              </a:graphicData>
            </a:graphic>
          </wp:inline>
        </w:drawing>
      </w:r>
    </w:p>
    <w:p w:rsidR="00495681" w:rsidRDefault="00495681" w:rsidP="00CF2CED">
      <w:pPr>
        <w:spacing w:before="360" w:after="240" w:line="240" w:lineRule="auto"/>
        <w:outlineLvl w:val="2"/>
        <w:rPr>
          <w:rFonts w:ascii="Segoe UI" w:eastAsia="Times New Roman" w:hAnsi="Segoe UI" w:cs="Segoe UI"/>
          <w:b/>
          <w:bCs/>
          <w:sz w:val="30"/>
          <w:szCs w:val="30"/>
        </w:rPr>
      </w:pPr>
    </w:p>
    <w:p w:rsidR="00495681" w:rsidRDefault="00495681" w:rsidP="00CF2CED">
      <w:pPr>
        <w:spacing w:before="360" w:after="240" w:line="240" w:lineRule="auto"/>
        <w:outlineLvl w:val="2"/>
        <w:rPr>
          <w:rFonts w:ascii="Segoe UI" w:eastAsia="Times New Roman" w:hAnsi="Segoe UI" w:cs="Segoe UI"/>
          <w:b/>
          <w:bCs/>
          <w:sz w:val="30"/>
          <w:szCs w:val="30"/>
        </w:rPr>
      </w:pPr>
    </w:p>
    <w:p w:rsidR="00CF2CED" w:rsidRPr="00CF2CED" w:rsidRDefault="00CF2CED" w:rsidP="00CF2CED">
      <w:pPr>
        <w:spacing w:before="360" w:after="240" w:line="240" w:lineRule="auto"/>
        <w:outlineLvl w:val="2"/>
        <w:rPr>
          <w:rFonts w:ascii="Segoe UI" w:eastAsia="Times New Roman" w:hAnsi="Segoe UI" w:cs="Segoe UI"/>
          <w:b/>
          <w:bCs/>
          <w:sz w:val="30"/>
          <w:szCs w:val="30"/>
        </w:rPr>
      </w:pPr>
      <w:hyperlink r:id="rId40" w:anchor="nested-lists" w:history="1">
        <w:r w:rsidRPr="00CF2CED">
          <w:rPr>
            <w:rFonts w:ascii="Segoe UI" w:eastAsia="Times New Roman" w:hAnsi="Segoe UI" w:cs="Segoe UI"/>
            <w:b/>
            <w:bCs/>
            <w:color w:val="0000FF"/>
            <w:sz w:val="30"/>
            <w:szCs w:val="30"/>
            <w:u w:val="single"/>
          </w:rPr>
          <w:t>Nested Lists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create a nested list by indenting one or more list items below another item.</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To create a nested list using the web editor on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or a text editor that uses a </w:t>
      </w:r>
      <w:proofErr w:type="spellStart"/>
      <w:r w:rsidRPr="00CF2CED">
        <w:rPr>
          <w:rFonts w:ascii="Segoe UI" w:eastAsia="Times New Roman" w:hAnsi="Segoe UI" w:cs="Segoe UI"/>
          <w:sz w:val="24"/>
          <w:szCs w:val="24"/>
        </w:rPr>
        <w:t>monospaced</w:t>
      </w:r>
      <w:proofErr w:type="spellEnd"/>
      <w:r w:rsidRPr="00CF2CED">
        <w:rPr>
          <w:rFonts w:ascii="Segoe UI" w:eastAsia="Times New Roman" w:hAnsi="Segoe UI" w:cs="Segoe UI"/>
          <w:sz w:val="24"/>
          <w:szCs w:val="24"/>
        </w:rPr>
        <w:t xml:space="preserve"> font, like </w:t>
      </w:r>
      <w:hyperlink r:id="rId41" w:history="1">
        <w:r w:rsidRPr="00CF2CED">
          <w:rPr>
            <w:rFonts w:ascii="Segoe UI" w:eastAsia="Times New Roman" w:hAnsi="Segoe UI" w:cs="Segoe UI"/>
            <w:color w:val="0969DA"/>
            <w:sz w:val="24"/>
            <w:szCs w:val="24"/>
            <w:u w:val="single"/>
          </w:rPr>
          <w:t>Visual Studio Code</w:t>
        </w:r>
      </w:hyperlink>
      <w:r w:rsidRPr="00CF2CED">
        <w:rPr>
          <w:rFonts w:ascii="Segoe UI" w:eastAsia="Times New Roman" w:hAnsi="Segoe UI" w:cs="Segoe UI"/>
          <w:sz w:val="24"/>
          <w:szCs w:val="24"/>
        </w:rPr>
        <w:t>, you can align your list visually. Type space characters in front of your nested list item until the list marker character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or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lies directly below the first character of the text in the item above it.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1. First list item</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 First nested list item</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 Second nested list item</w:t>
      </w: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In the web-based editor, you can indent or </w:t>
      </w:r>
      <w:proofErr w:type="spellStart"/>
      <w:r w:rsidRPr="00CF2CED">
        <w:rPr>
          <w:rFonts w:ascii="Segoe UI" w:eastAsia="Times New Roman" w:hAnsi="Segoe UI" w:cs="Segoe UI"/>
          <w:sz w:val="24"/>
          <w:szCs w:val="24"/>
        </w:rPr>
        <w:t>dedent</w:t>
      </w:r>
      <w:proofErr w:type="spellEnd"/>
      <w:r w:rsidRPr="00CF2CED">
        <w:rPr>
          <w:rFonts w:ascii="Segoe UI" w:eastAsia="Times New Roman" w:hAnsi="Segoe UI" w:cs="Segoe UI"/>
          <w:sz w:val="24"/>
          <w:szCs w:val="24"/>
        </w:rPr>
        <w:t xml:space="preserve"> one or more lines of text by first highlighting the desired lines and then using </w:t>
      </w:r>
      <w:r w:rsidRPr="00CF2CED">
        <w:rPr>
          <w:rFonts w:ascii="Consolas" w:eastAsia="Times New Roman" w:hAnsi="Consolas" w:cs="Courier New"/>
          <w:color w:val="1F2328"/>
          <w:sz w:val="17"/>
          <w:szCs w:val="17"/>
          <w:bdr w:val="single" w:sz="4" w:space="2" w:color="auto" w:frame="1"/>
          <w:shd w:val="clear" w:color="auto" w:fill="F6F8FA"/>
        </w:rPr>
        <w:t>Tab</w:t>
      </w:r>
      <w:r w:rsidRPr="00CF2CED">
        <w:rPr>
          <w:rFonts w:ascii="Segoe UI" w:eastAsia="Times New Roman" w:hAnsi="Segoe UI" w:cs="Segoe UI"/>
          <w:sz w:val="24"/>
          <w:szCs w:val="24"/>
        </w:rPr>
        <w:t> or </w:t>
      </w:r>
      <w:proofErr w:type="spellStart"/>
      <w:r w:rsidRPr="00CF2CED">
        <w:rPr>
          <w:rFonts w:ascii="Consolas" w:eastAsia="Times New Roman" w:hAnsi="Consolas" w:cs="Courier New"/>
          <w:color w:val="1F2328"/>
          <w:sz w:val="17"/>
          <w:szCs w:val="17"/>
          <w:bdr w:val="single" w:sz="4" w:space="2" w:color="auto" w:frame="1"/>
          <w:shd w:val="clear" w:color="auto" w:fill="F6F8FA"/>
        </w:rPr>
        <w:t>Shift</w:t>
      </w:r>
      <w:r w:rsidRPr="00CF2CED">
        <w:rPr>
          <w:rFonts w:ascii="Segoe UI" w:eastAsia="Times New Roman" w:hAnsi="Segoe UI" w:cs="Segoe UI"/>
          <w:sz w:val="24"/>
          <w:szCs w:val="24"/>
        </w:rPr>
        <w:t>+</w:t>
      </w:r>
      <w:r w:rsidRPr="00CF2CED">
        <w:rPr>
          <w:rFonts w:ascii="Consolas" w:eastAsia="Times New Roman" w:hAnsi="Consolas" w:cs="Courier New"/>
          <w:color w:val="1F2328"/>
          <w:sz w:val="17"/>
          <w:szCs w:val="17"/>
          <w:bdr w:val="single" w:sz="4" w:space="2" w:color="auto" w:frame="1"/>
          <w:shd w:val="clear" w:color="auto" w:fill="F6F8FA"/>
        </w:rPr>
        <w:t>Tab</w:t>
      </w:r>
      <w:proofErr w:type="spellEnd"/>
      <w:r w:rsidRPr="00CF2CED">
        <w:rPr>
          <w:rFonts w:ascii="Segoe UI" w:eastAsia="Times New Roman" w:hAnsi="Segoe UI" w:cs="Segoe UI"/>
          <w:sz w:val="24"/>
          <w:szCs w:val="24"/>
        </w:rPr>
        <w:t> respectively.</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608118" cy="635893"/>
            <wp:effectExtent l="0" t="0" r="0" b="0"/>
            <wp:docPr id="11" name="Picture 11" descr="Screenshot of Markdown in Visual Studio Code showing indentation of nested numbered lines and bul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Markdown in Visual Studio Code showing indentation of nested numbered lines and bullet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23940" cy="637687"/>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637453" cy="762442"/>
            <wp:effectExtent l="0" t="0" r="1905" b="0"/>
            <wp:docPr id="10" name="Picture 10" descr="Screenshot of rendered GitHub Markdown showing a numbered item followed by nested bullets at two different levels of n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rendered GitHub Markdown showing a numbered item followed by nested bullets at two different levels of nesti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37453" cy="762442"/>
                    </a:xfrm>
                    <a:prstGeom prst="rect">
                      <a:avLst/>
                    </a:prstGeom>
                    <a:noFill/>
                    <a:ln>
                      <a:noFill/>
                    </a:ln>
                  </pic:spPr>
                </pic:pic>
              </a:graphicData>
            </a:graphic>
          </wp:inline>
        </w:drawing>
      </w:r>
    </w:p>
    <w:p w:rsidR="00495681" w:rsidRDefault="00495681" w:rsidP="00CF2CED">
      <w:pPr>
        <w:spacing w:after="240" w:line="240" w:lineRule="auto"/>
        <w:rPr>
          <w:rFonts w:ascii="Segoe UI" w:eastAsia="Times New Roman" w:hAnsi="Segoe UI" w:cs="Segoe UI"/>
          <w:sz w:val="24"/>
          <w:szCs w:val="24"/>
        </w:rPr>
      </w:pP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To create a nested list in the comment editor on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which doesn't use a </w:t>
      </w:r>
      <w:proofErr w:type="spellStart"/>
      <w:r w:rsidRPr="00CF2CED">
        <w:rPr>
          <w:rFonts w:ascii="Segoe UI" w:eastAsia="Times New Roman" w:hAnsi="Segoe UI" w:cs="Segoe UI"/>
          <w:sz w:val="24"/>
          <w:szCs w:val="24"/>
        </w:rPr>
        <w:t>monospaced</w:t>
      </w:r>
      <w:proofErr w:type="spellEnd"/>
      <w:r w:rsidRPr="00CF2CED">
        <w:rPr>
          <w:rFonts w:ascii="Segoe UI" w:eastAsia="Times New Roman" w:hAnsi="Segoe UI" w:cs="Segoe UI"/>
          <w:sz w:val="24"/>
          <w:szCs w:val="24"/>
        </w:rPr>
        <w:t xml:space="preserve"> font, you can look at the list item immediately above the nested list and count the number of characters that appear before the content of the item. Then type that number of space characters in front of the nested list item.</w:t>
      </w:r>
    </w:p>
    <w:p w:rsid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In this example, you could add a nested list item under the list item </w:t>
      </w:r>
      <w:r w:rsidRPr="00CF2CED">
        <w:rPr>
          <w:rFonts w:ascii="Consolas" w:eastAsia="Times New Roman" w:hAnsi="Consolas" w:cs="Courier New"/>
          <w:sz w:val="20"/>
          <w:szCs w:val="20"/>
        </w:rPr>
        <w:t>100. First list item</w:t>
      </w:r>
      <w:r w:rsidRPr="00CF2CED">
        <w:rPr>
          <w:rFonts w:ascii="Segoe UI" w:eastAsia="Times New Roman" w:hAnsi="Segoe UI" w:cs="Segoe UI"/>
          <w:sz w:val="24"/>
          <w:szCs w:val="24"/>
        </w:rPr>
        <w:t> by indenting the nested list item a minimum of five spaces, since there are five characters (</w:t>
      </w:r>
      <w:r w:rsidRPr="00CF2CED">
        <w:rPr>
          <w:rFonts w:ascii="Consolas" w:eastAsia="Times New Roman" w:hAnsi="Consolas" w:cs="Courier New"/>
          <w:sz w:val="20"/>
          <w:szCs w:val="20"/>
        </w:rPr>
        <w:t>100</w:t>
      </w:r>
      <w:proofErr w:type="gramStart"/>
      <w:r w:rsidRPr="00CF2CED">
        <w:rPr>
          <w:rFonts w:ascii="Consolas" w:eastAsia="Times New Roman" w:hAnsi="Consolas" w:cs="Courier New"/>
          <w:sz w:val="20"/>
          <w:szCs w:val="20"/>
        </w:rPr>
        <w:t xml:space="preserve">. </w:t>
      </w:r>
      <w:r w:rsidRPr="00CF2CED">
        <w:rPr>
          <w:rFonts w:ascii="Segoe UI" w:eastAsia="Times New Roman" w:hAnsi="Segoe UI" w:cs="Segoe UI"/>
          <w:sz w:val="24"/>
          <w:szCs w:val="24"/>
        </w:rPr>
        <w:t>)</w:t>
      </w:r>
      <w:proofErr w:type="gramEnd"/>
      <w:r w:rsidRPr="00CF2CED">
        <w:rPr>
          <w:rFonts w:ascii="Segoe UI" w:eastAsia="Times New Roman" w:hAnsi="Segoe UI" w:cs="Segoe UI"/>
          <w:sz w:val="24"/>
          <w:szCs w:val="24"/>
        </w:rPr>
        <w:t xml:space="preserve"> before </w:t>
      </w:r>
      <w:r w:rsidRPr="00CF2CED">
        <w:rPr>
          <w:rFonts w:ascii="Consolas" w:eastAsia="Times New Roman" w:hAnsi="Consolas" w:cs="Courier New"/>
          <w:sz w:val="20"/>
          <w:szCs w:val="20"/>
        </w:rPr>
        <w:t>First list item</w:t>
      </w:r>
      <w:r w:rsidRPr="00CF2CED">
        <w:rPr>
          <w:rFonts w:ascii="Segoe UI" w:eastAsia="Times New Roman" w:hAnsi="Segoe UI" w:cs="Segoe UI"/>
          <w:sz w:val="24"/>
          <w:szCs w:val="24"/>
        </w:rPr>
        <w:t>.</w:t>
      </w:r>
    </w:p>
    <w:p w:rsidR="00495681" w:rsidRPr="00CF2CED" w:rsidRDefault="00495681" w:rsidP="00CF2CED">
      <w:pPr>
        <w:spacing w:after="0" w:line="240" w:lineRule="auto"/>
        <w:rPr>
          <w:rFonts w:ascii="Segoe UI" w:eastAsia="Times New Roman" w:hAnsi="Segoe UI" w:cs="Segoe UI"/>
          <w:sz w:val="24"/>
          <w:szCs w:val="24"/>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100. First list item</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 First nested list item</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lastRenderedPageBreak/>
        <w:drawing>
          <wp:inline distT="0" distB="0" distL="0" distR="0">
            <wp:extent cx="5570821" cy="517508"/>
            <wp:effectExtent l="0" t="0" r="0" b="0"/>
            <wp:docPr id="9" name="Picture 9" descr="Screenshot of rendered GitHub Markdown showing a numbered item prefaced by the number 100 followed by a bulleted item nested on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rendered GitHub Markdown showing a numbered item prefaced by the number 100 followed by a bulleted item nested one level."/>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79226" cy="518289"/>
                    </a:xfrm>
                    <a:prstGeom prst="rect">
                      <a:avLst/>
                    </a:prstGeom>
                    <a:noFill/>
                    <a:ln>
                      <a:noFill/>
                    </a:ln>
                  </pic:spPr>
                </pic:pic>
              </a:graphicData>
            </a:graphic>
          </wp:inline>
        </w:drawing>
      </w:r>
    </w:p>
    <w:p w:rsid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You can create multiple levels of nested lists using the same method. For example, because the first nested list item has seven characters (</w:t>
      </w:r>
      <w:r w:rsidRPr="00CF2CED">
        <w:rPr>
          <w:rFonts w:ascii="MS Gothic" w:eastAsia="MS Gothic" w:hAnsi="MS Gothic" w:cs="MS Gothic" w:hint="eastAsia"/>
          <w:sz w:val="20"/>
          <w:szCs w:val="20"/>
        </w:rPr>
        <w:t>␣␣␣␣␣</w:t>
      </w:r>
      <w:r w:rsidRPr="00CF2CED">
        <w:rPr>
          <w:rFonts w:ascii="Consolas" w:eastAsia="Times New Roman" w:hAnsi="Consolas" w:cs="Courier New"/>
          <w:sz w:val="20"/>
          <w:szCs w:val="20"/>
        </w:rPr>
        <w:t>-</w:t>
      </w:r>
      <w:r w:rsidRPr="00CF2CED">
        <w:rPr>
          <w:rFonts w:ascii="MS Gothic" w:eastAsia="MS Gothic" w:hAnsi="MS Gothic" w:cs="MS Gothic" w:hint="eastAsia"/>
          <w:sz w:val="20"/>
          <w:szCs w:val="20"/>
        </w:rPr>
        <w:t>␣</w:t>
      </w:r>
      <w:r w:rsidRPr="00CF2CED">
        <w:rPr>
          <w:rFonts w:ascii="Segoe UI" w:eastAsia="Times New Roman" w:hAnsi="Segoe UI" w:cs="Segoe UI"/>
          <w:sz w:val="24"/>
          <w:szCs w:val="24"/>
        </w:rPr>
        <w:t>) before the nested list content </w:t>
      </w:r>
      <w:r w:rsidRPr="00CF2CED">
        <w:rPr>
          <w:rFonts w:ascii="Consolas" w:eastAsia="Times New Roman" w:hAnsi="Consolas" w:cs="Courier New"/>
          <w:sz w:val="20"/>
          <w:szCs w:val="20"/>
        </w:rPr>
        <w:t>First nested list item</w:t>
      </w:r>
      <w:r w:rsidRPr="00CF2CED">
        <w:rPr>
          <w:rFonts w:ascii="Segoe UI" w:eastAsia="Times New Roman" w:hAnsi="Segoe UI" w:cs="Segoe UI"/>
          <w:sz w:val="24"/>
          <w:szCs w:val="24"/>
        </w:rPr>
        <w:t>, you would need to indent the second nested list item by at least two more characters (nine spaces minimum).</w:t>
      </w:r>
    </w:p>
    <w:p w:rsidR="00495681" w:rsidRPr="00CF2CED" w:rsidRDefault="00495681" w:rsidP="00CF2CED">
      <w:pPr>
        <w:spacing w:after="0" w:line="240" w:lineRule="auto"/>
        <w:rPr>
          <w:rFonts w:ascii="Segoe UI" w:eastAsia="Times New Roman" w:hAnsi="Segoe UI" w:cs="Segoe UI"/>
          <w:sz w:val="24"/>
          <w:szCs w:val="24"/>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100. First list item</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 First nested list item</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 Second nested list item</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5543550" cy="711877"/>
            <wp:effectExtent l="0" t="0" r="0" b="0"/>
            <wp:docPr id="8" name="Picture 8" descr="Screenshot of rendered GitHub Markdown showing a numbered item prefaced by the number 100 followed by bullets at two different levels of n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rendered GitHub Markdown showing a numbered item prefaced by the number 100 followed by bullets at two different levels of nesti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543550" cy="711877"/>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examples, see the </w:t>
      </w:r>
      <w:proofErr w:type="spellStart"/>
      <w:r w:rsidRPr="00CF2CED">
        <w:rPr>
          <w:rFonts w:ascii="Segoe UI" w:eastAsia="Times New Roman" w:hAnsi="Segoe UI" w:cs="Segoe UI"/>
          <w:sz w:val="24"/>
          <w:szCs w:val="24"/>
        </w:rPr>
        <w:fldChar w:fldCharType="begin"/>
      </w:r>
      <w:r w:rsidRPr="00CF2CED">
        <w:rPr>
          <w:rFonts w:ascii="Segoe UI" w:eastAsia="Times New Roman" w:hAnsi="Segoe UI" w:cs="Segoe UI"/>
          <w:sz w:val="24"/>
          <w:szCs w:val="24"/>
        </w:rPr>
        <w:instrText xml:space="preserve"> HYPERLINK "https://github.github.com/gfm/" \l "example-265" </w:instrText>
      </w:r>
      <w:r w:rsidRPr="00CF2CED">
        <w:rPr>
          <w:rFonts w:ascii="Segoe UI" w:eastAsia="Times New Roman" w:hAnsi="Segoe UI" w:cs="Segoe UI"/>
          <w:sz w:val="24"/>
          <w:szCs w:val="24"/>
        </w:rPr>
        <w:fldChar w:fldCharType="separate"/>
      </w:r>
      <w:r w:rsidRPr="00CF2CED">
        <w:rPr>
          <w:rFonts w:ascii="Segoe UI" w:eastAsia="Times New Roman" w:hAnsi="Segoe UI" w:cs="Segoe UI"/>
          <w:color w:val="0969DA"/>
          <w:sz w:val="24"/>
          <w:szCs w:val="24"/>
          <w:u w:val="single"/>
        </w:rPr>
        <w:t>GitHub</w:t>
      </w:r>
      <w:proofErr w:type="spellEnd"/>
      <w:r w:rsidRPr="00CF2CED">
        <w:rPr>
          <w:rFonts w:ascii="Segoe UI" w:eastAsia="Times New Roman" w:hAnsi="Segoe UI" w:cs="Segoe UI"/>
          <w:color w:val="0969DA"/>
          <w:sz w:val="24"/>
          <w:szCs w:val="24"/>
          <w:u w:val="single"/>
        </w:rPr>
        <w:t xml:space="preserve"> Flavored Markdown Spec</w:t>
      </w:r>
      <w:r w:rsidRPr="00CF2CED">
        <w:rPr>
          <w:rFonts w:ascii="Segoe UI" w:eastAsia="Times New Roman" w:hAnsi="Segoe UI" w:cs="Segoe UI"/>
          <w:sz w:val="24"/>
          <w:szCs w:val="24"/>
        </w:rPr>
        <w:fldChar w:fldCharType="end"/>
      </w:r>
      <w:r w:rsidRPr="00CF2CED">
        <w:rPr>
          <w:rFonts w:ascii="Segoe UI" w:eastAsia="Times New Roman" w:hAnsi="Segoe UI" w:cs="Segoe UI"/>
          <w:sz w:val="24"/>
          <w:szCs w:val="24"/>
        </w:rPr>
        <w: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46" w:anchor="task-lists" w:history="1">
        <w:r w:rsidRPr="00CF2CED">
          <w:rPr>
            <w:rFonts w:ascii="Segoe UI" w:eastAsia="Times New Roman" w:hAnsi="Segoe UI" w:cs="Segoe UI"/>
            <w:b/>
            <w:bCs/>
            <w:color w:val="0000FF"/>
            <w:sz w:val="36"/>
            <w:szCs w:val="36"/>
            <w:u w:val="single"/>
          </w:rPr>
          <w:t>Task lists</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To create a task list, preface list items with a hyphen and space followed by </w:t>
      </w:r>
      <w:r w:rsidRPr="00CF2CED">
        <w:rPr>
          <w:rFonts w:ascii="Consolas" w:eastAsia="Times New Roman" w:hAnsi="Consolas" w:cs="Courier New"/>
          <w:sz w:val="20"/>
          <w:szCs w:val="20"/>
        </w:rPr>
        <w:t>[ ]</w:t>
      </w:r>
      <w:r w:rsidRPr="00CF2CED">
        <w:rPr>
          <w:rFonts w:ascii="Segoe UI" w:eastAsia="Times New Roman" w:hAnsi="Segoe UI" w:cs="Segoe UI"/>
          <w:sz w:val="24"/>
          <w:szCs w:val="24"/>
        </w:rPr>
        <w:t xml:space="preserve">. </w:t>
      </w:r>
      <w:proofErr w:type="gramStart"/>
      <w:r w:rsidRPr="00CF2CED">
        <w:rPr>
          <w:rFonts w:ascii="Segoe UI" w:eastAsia="Times New Roman" w:hAnsi="Segoe UI" w:cs="Segoe UI"/>
          <w:sz w:val="24"/>
          <w:szCs w:val="24"/>
        </w:rPr>
        <w:t>To mark a task as complete, use </w:t>
      </w:r>
      <w:r w:rsidRPr="00CF2CED">
        <w:rPr>
          <w:rFonts w:ascii="Consolas" w:eastAsia="Times New Roman" w:hAnsi="Consolas" w:cs="Courier New"/>
          <w:sz w:val="20"/>
          <w:szCs w:val="20"/>
        </w:rPr>
        <w:t>[x]</w:t>
      </w:r>
      <w:r w:rsidRPr="00CF2CED">
        <w:rPr>
          <w:rFonts w:ascii="Segoe UI" w:eastAsia="Times New Roman" w:hAnsi="Segoe UI" w:cs="Segoe UI"/>
          <w:sz w:val="24"/>
          <w:szCs w:val="24"/>
        </w:rPr>
        <w:t>.</w:t>
      </w:r>
      <w:proofErr w:type="gramEnd"/>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 #739</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 ] https://github.com/octo-org/octo-repo/issues/740</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 ] Add delight to the experience when all tasks are </w:t>
      </w:r>
      <w:proofErr w:type="gramStart"/>
      <w:r w:rsidRPr="00CF2CED">
        <w:rPr>
          <w:rFonts w:ascii="Consolas" w:eastAsia="Times New Roman" w:hAnsi="Consolas" w:cs="Courier New"/>
          <w:color w:val="1F2328"/>
          <w:sz w:val="20"/>
          <w:szCs w:val="20"/>
          <w:bdr w:val="none" w:sz="0" w:space="0" w:color="auto" w:frame="1"/>
        </w:rPr>
        <w:t>complete :</w:t>
      </w:r>
      <w:proofErr w:type="spellStart"/>
      <w:r w:rsidRPr="00CF2CED">
        <w:rPr>
          <w:rFonts w:ascii="Consolas" w:eastAsia="Times New Roman" w:hAnsi="Consolas" w:cs="Courier New"/>
          <w:color w:val="1F2328"/>
          <w:sz w:val="20"/>
          <w:szCs w:val="20"/>
          <w:bdr w:val="none" w:sz="0" w:space="0" w:color="auto" w:frame="1"/>
        </w:rPr>
        <w:t>tada</w:t>
      </w:r>
      <w:proofErr w:type="spellEnd"/>
      <w:proofErr w:type="gramEnd"/>
      <w:r w:rsidRPr="00CF2CED">
        <w:rPr>
          <w:rFonts w:ascii="Consolas" w:eastAsia="Times New Roman" w:hAnsi="Consolas" w:cs="Courier New"/>
          <w:color w:val="1F2328"/>
          <w:sz w:val="20"/>
          <w:szCs w:val="20"/>
          <w:bdr w:val="none" w:sz="0" w:space="0" w:color="auto" w:frame="1"/>
        </w:rPr>
        <w:t>:</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565838" cy="772011"/>
            <wp:effectExtent l="0" t="0" r="0" b="9525"/>
            <wp:docPr id="7" name="Picture 7" descr="Screenshot showing the rendered version of the markdown. The references to issues are rendered as issue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showing the rendered version of the markdown. The references to issues are rendered as issue titles."/>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565838" cy="772011"/>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If a task list item description begins with a parenthesis, you'll need to escape it with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w:t>
      </w:r>
    </w:p>
    <w:p w:rsidR="00CF2CED" w:rsidRPr="00CF2CED" w:rsidRDefault="00CF2CED" w:rsidP="00CF2CED">
      <w:pPr>
        <w:spacing w:after="0" w:line="240" w:lineRule="auto"/>
        <w:rPr>
          <w:rFonts w:ascii="Segoe UI" w:eastAsia="Times New Roman" w:hAnsi="Segoe UI" w:cs="Segoe UI"/>
          <w:sz w:val="24"/>
          <w:szCs w:val="24"/>
        </w:rPr>
      </w:pPr>
      <w:r w:rsidRPr="00CF2CED">
        <w:rPr>
          <w:rFonts w:ascii="Consolas" w:eastAsia="Times New Roman" w:hAnsi="Consolas" w:cs="Courier New"/>
          <w:sz w:val="20"/>
          <w:szCs w:val="20"/>
        </w:rPr>
        <w:t xml:space="preserve">- [ ] </w:t>
      </w:r>
      <w:proofErr w:type="gramStart"/>
      <w:r w:rsidRPr="00CF2CED">
        <w:rPr>
          <w:rFonts w:ascii="Consolas" w:eastAsia="Times New Roman" w:hAnsi="Consolas" w:cs="Courier New"/>
          <w:sz w:val="20"/>
          <w:szCs w:val="20"/>
        </w:rPr>
        <w:t>\(</w:t>
      </w:r>
      <w:proofErr w:type="gramEnd"/>
      <w:r w:rsidRPr="00CF2CED">
        <w:rPr>
          <w:rFonts w:ascii="Consolas" w:eastAsia="Times New Roman" w:hAnsi="Consolas" w:cs="Courier New"/>
          <w:sz w:val="20"/>
          <w:szCs w:val="20"/>
        </w:rPr>
        <w:t xml:space="preserve">Optional) Open a </w:t>
      </w:r>
      <w:proofErr w:type="spellStart"/>
      <w:r w:rsidRPr="00CF2CED">
        <w:rPr>
          <w:rFonts w:ascii="Consolas" w:eastAsia="Times New Roman" w:hAnsi="Consolas" w:cs="Courier New"/>
          <w:sz w:val="20"/>
          <w:szCs w:val="20"/>
        </w:rPr>
        <w:t>followup</w:t>
      </w:r>
      <w:proofErr w:type="spellEnd"/>
      <w:r w:rsidRPr="00CF2CED">
        <w:rPr>
          <w:rFonts w:ascii="Consolas" w:eastAsia="Times New Roman" w:hAnsi="Consolas" w:cs="Courier New"/>
          <w:sz w:val="20"/>
          <w:szCs w:val="20"/>
        </w:rPr>
        <w:t xml:space="preserve"> issue</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information, see </w:t>
      </w:r>
      <w:hyperlink r:id="rId48" w:history="1">
        <w:proofErr w:type="gramStart"/>
        <w:r w:rsidRPr="00CF2CED">
          <w:rPr>
            <w:rFonts w:ascii="Segoe UI" w:eastAsia="Times New Roman" w:hAnsi="Segoe UI" w:cs="Segoe UI"/>
            <w:color w:val="0969DA"/>
            <w:sz w:val="24"/>
            <w:szCs w:val="24"/>
            <w:u w:val="single"/>
          </w:rPr>
          <w:t>About</w:t>
        </w:r>
        <w:proofErr w:type="gramEnd"/>
        <w:r w:rsidRPr="00CF2CED">
          <w:rPr>
            <w:rFonts w:ascii="Segoe UI" w:eastAsia="Times New Roman" w:hAnsi="Segoe UI" w:cs="Segoe UI"/>
            <w:color w:val="0969DA"/>
            <w:sz w:val="24"/>
            <w:szCs w:val="24"/>
            <w:u w:val="single"/>
          </w:rPr>
          <w:t xml:space="preserve"> </w:t>
        </w:r>
        <w:proofErr w:type="spellStart"/>
        <w:r w:rsidRPr="00CF2CED">
          <w:rPr>
            <w:rFonts w:ascii="Segoe UI" w:eastAsia="Times New Roman" w:hAnsi="Segoe UI" w:cs="Segoe UI"/>
            <w:color w:val="0969DA"/>
            <w:sz w:val="24"/>
            <w:szCs w:val="24"/>
            <w:u w:val="single"/>
          </w:rPr>
          <w:t>tasklists</w:t>
        </w:r>
        <w:proofErr w:type="spellEnd"/>
      </w:hyperlink>
      <w:r w:rsidRPr="00CF2CED">
        <w:rPr>
          <w:rFonts w:ascii="Segoe UI" w:eastAsia="Times New Roman" w:hAnsi="Segoe UI" w:cs="Segoe UI"/>
          <w:sz w:val="24"/>
          <w:szCs w:val="24"/>
        </w:rPr>
        <w:t>.</w:t>
      </w:r>
    </w:p>
    <w:p w:rsidR="00495681" w:rsidRDefault="00495681" w:rsidP="00CF2CED">
      <w:pPr>
        <w:pBdr>
          <w:bottom w:val="single" w:sz="4" w:space="4" w:color="D8DEE4"/>
        </w:pBdr>
        <w:spacing w:before="360" w:after="240" w:line="240" w:lineRule="auto"/>
        <w:outlineLvl w:val="1"/>
        <w:rPr>
          <w:rFonts w:ascii="Segoe UI" w:eastAsia="Times New Roman" w:hAnsi="Segoe UI" w:cs="Segoe UI"/>
          <w:b/>
          <w:bCs/>
          <w:sz w:val="36"/>
          <w:szCs w:val="36"/>
        </w:rPr>
      </w:pP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49" w:anchor="mentioning-people-and-teams" w:history="1">
        <w:r w:rsidRPr="00CF2CED">
          <w:rPr>
            <w:rFonts w:ascii="Segoe UI" w:eastAsia="Times New Roman" w:hAnsi="Segoe UI" w:cs="Segoe UI"/>
            <w:b/>
            <w:bCs/>
            <w:color w:val="0000FF"/>
            <w:sz w:val="36"/>
            <w:szCs w:val="36"/>
            <w:u w:val="single"/>
          </w:rPr>
          <w:t>Mentioning people and teams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mention a person or </w:t>
      </w:r>
      <w:hyperlink r:id="rId50" w:history="1">
        <w:r w:rsidRPr="00CF2CED">
          <w:rPr>
            <w:rFonts w:ascii="Segoe UI" w:eastAsia="Times New Roman" w:hAnsi="Segoe UI" w:cs="Segoe UI"/>
            <w:color w:val="0969DA"/>
            <w:sz w:val="24"/>
            <w:szCs w:val="24"/>
            <w:u w:val="single"/>
          </w:rPr>
          <w:t>team</w:t>
        </w:r>
      </w:hyperlink>
      <w:r w:rsidRPr="00CF2CED">
        <w:rPr>
          <w:rFonts w:ascii="Segoe UI" w:eastAsia="Times New Roman" w:hAnsi="Segoe UI" w:cs="Segoe UI"/>
          <w:sz w:val="24"/>
          <w:szCs w:val="24"/>
        </w:rPr>
        <w:t xml:space="preserve"> on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by typing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plus their username or team name. This will trigger a notification and bring their attention to the conversation. People will also receive a notification if you edit a comment to mention their username or team name. For more information about notifications, see </w:t>
      </w:r>
      <w:hyperlink r:id="rId51" w:history="1">
        <w:proofErr w:type="gramStart"/>
        <w:r w:rsidRPr="00CF2CED">
          <w:rPr>
            <w:rFonts w:ascii="Segoe UI" w:eastAsia="Times New Roman" w:hAnsi="Segoe UI" w:cs="Segoe UI"/>
            <w:color w:val="0969DA"/>
            <w:sz w:val="24"/>
            <w:szCs w:val="24"/>
            <w:u w:val="single"/>
          </w:rPr>
          <w:t>About</w:t>
        </w:r>
        <w:proofErr w:type="gramEnd"/>
        <w:r w:rsidRPr="00CF2CED">
          <w:rPr>
            <w:rFonts w:ascii="Segoe UI" w:eastAsia="Times New Roman" w:hAnsi="Segoe UI" w:cs="Segoe UI"/>
            <w:color w:val="0969DA"/>
            <w:sz w:val="24"/>
            <w:szCs w:val="24"/>
            <w:u w:val="single"/>
          </w:rPr>
          <w:t xml:space="preserve"> notifications</w:t>
        </w:r>
      </w:hyperlink>
      <w:r w:rsidRPr="00CF2CED">
        <w:rPr>
          <w:rFonts w:ascii="Segoe UI" w:eastAsia="Times New Roman" w:hAnsi="Segoe UI" w:cs="Segoe UI"/>
          <w:sz w:val="24"/>
          <w:szCs w:val="24"/>
        </w:rPr>
        <w:t>.</w:t>
      </w: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A person will only be notified about a mention if the person has read access to the repository and, if the repository is owned by an organization, the person is a member of the organization.</w:t>
      </w:r>
    </w:p>
    <w:p w:rsidR="00CF2CED" w:rsidRDefault="00CF2CED" w:rsidP="00CF2CED">
      <w:pPr>
        <w:spacing w:after="0" w:line="240" w:lineRule="auto"/>
        <w:rPr>
          <w:rFonts w:ascii="Consolas" w:eastAsia="Times New Roman" w:hAnsi="Consolas" w:cs="Courier New"/>
          <w:sz w:val="20"/>
          <w:szCs w:val="20"/>
        </w:rPr>
      </w:pPr>
      <w:r w:rsidRPr="00CF2CED">
        <w:rPr>
          <w:rFonts w:ascii="Consolas" w:eastAsia="Times New Roman" w:hAnsi="Consolas" w:cs="Courier New"/>
          <w:sz w:val="20"/>
          <w:szCs w:val="20"/>
        </w:rPr>
        <w:t>@</w:t>
      </w:r>
      <w:proofErr w:type="spellStart"/>
      <w:r w:rsidRPr="00CF2CED">
        <w:rPr>
          <w:rFonts w:ascii="Consolas" w:eastAsia="Times New Roman" w:hAnsi="Consolas" w:cs="Courier New"/>
          <w:sz w:val="20"/>
          <w:szCs w:val="20"/>
        </w:rPr>
        <w:t>github</w:t>
      </w:r>
      <w:proofErr w:type="spellEnd"/>
      <w:r w:rsidRPr="00CF2CED">
        <w:rPr>
          <w:rFonts w:ascii="Consolas" w:eastAsia="Times New Roman" w:hAnsi="Consolas" w:cs="Courier New"/>
          <w:sz w:val="20"/>
          <w:szCs w:val="20"/>
        </w:rPr>
        <w:t xml:space="preserve">/support </w:t>
      </w:r>
      <w:proofErr w:type="gramStart"/>
      <w:r w:rsidRPr="00CF2CED">
        <w:rPr>
          <w:rFonts w:ascii="Consolas" w:eastAsia="Times New Roman" w:hAnsi="Consolas" w:cs="Courier New"/>
          <w:sz w:val="20"/>
          <w:szCs w:val="20"/>
        </w:rPr>
        <w:t>What</w:t>
      </w:r>
      <w:proofErr w:type="gramEnd"/>
      <w:r w:rsidRPr="00CF2CED">
        <w:rPr>
          <w:rFonts w:ascii="Consolas" w:eastAsia="Times New Roman" w:hAnsi="Consolas" w:cs="Courier New"/>
          <w:sz w:val="20"/>
          <w:szCs w:val="20"/>
        </w:rPr>
        <w:t xml:space="preserve"> do you think about these updates?</w:t>
      </w:r>
    </w:p>
    <w:p w:rsidR="00495681" w:rsidRPr="00CF2CED" w:rsidRDefault="00495681" w:rsidP="00CF2CED">
      <w:pPr>
        <w:spacing w:after="0" w:line="240" w:lineRule="auto"/>
        <w:rPr>
          <w:rFonts w:ascii="Segoe UI" w:eastAsia="Times New Roman" w:hAnsi="Segoe UI" w:cs="Segoe UI"/>
          <w:sz w:val="24"/>
          <w:szCs w:val="24"/>
        </w:rPr>
      </w:pP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391269" cy="349250"/>
            <wp:effectExtent l="0" t="0" r="0" b="0"/>
            <wp:docPr id="6" name="Picture 6" descr="Screenshot of rendered GitHub Markdown showing how the team mention &quot;@github/support&quot; renders as bold, clickabl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of rendered GitHub Markdown showing how the team mention &quot;@github/support&quot; renders as bold, clickable tex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43863" cy="357588"/>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When you mention a parent team, members of its child teams also receive notifications, simplifying communication with multiple groups of people. For more information, see </w:t>
      </w:r>
      <w:hyperlink r:id="rId53" w:history="1">
        <w:proofErr w:type="gramStart"/>
        <w:r w:rsidRPr="00CF2CED">
          <w:rPr>
            <w:rFonts w:ascii="Segoe UI" w:eastAsia="Times New Roman" w:hAnsi="Segoe UI" w:cs="Segoe UI"/>
            <w:color w:val="0969DA"/>
            <w:sz w:val="24"/>
            <w:szCs w:val="24"/>
            <w:u w:val="single"/>
          </w:rPr>
          <w:t>About</w:t>
        </w:r>
        <w:proofErr w:type="gramEnd"/>
        <w:r w:rsidRPr="00CF2CED">
          <w:rPr>
            <w:rFonts w:ascii="Segoe UI" w:eastAsia="Times New Roman" w:hAnsi="Segoe UI" w:cs="Segoe UI"/>
            <w:color w:val="0969DA"/>
            <w:sz w:val="24"/>
            <w:szCs w:val="24"/>
            <w:u w:val="single"/>
          </w:rPr>
          <w:t xml:space="preserve"> teams</w:t>
        </w:r>
      </w:hyperlink>
      <w:r w:rsidRPr="00CF2CED">
        <w:rPr>
          <w:rFonts w:ascii="Segoe UI" w:eastAsia="Times New Roman" w:hAnsi="Segoe UI" w:cs="Segoe UI"/>
          <w:sz w:val="24"/>
          <w:szCs w:val="24"/>
        </w:rPr>
        <w: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Typing </w:t>
      </w:r>
      <w:proofErr w:type="gramStart"/>
      <w:r w:rsidRPr="00CF2CED">
        <w:rPr>
          <w:rFonts w:ascii="Segoe UI" w:eastAsia="Times New Roman" w:hAnsi="Segoe UI" w:cs="Segoe UI"/>
          <w:sz w:val="24"/>
          <w:szCs w:val="24"/>
        </w:rPr>
        <w:t>an</w:t>
      </w:r>
      <w:proofErr w:type="gramEnd"/>
      <w:r w:rsidRPr="00CF2CED">
        <w:rPr>
          <w:rFonts w:ascii="Segoe UI" w:eastAsia="Times New Roman" w:hAnsi="Segoe UI" w:cs="Segoe UI"/>
          <w:sz w:val="24"/>
          <w:szCs w:val="24"/>
        </w:rPr>
        <w:t>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symbol will bring up a list of people or teams on a project. The list filters as you type, so once you find the name of the person or team you are looking for, you can use the arrow keys to select it and press either tab or enter to complete the name. For teams, enter the @organization/team-name and all members of that team will get subscribed to the conversation.</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The autocomplete results are restricted to repository collaborators and any other participants on the thread.</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54" w:anchor="referencing-issues-and-pull-requests" w:history="1">
        <w:r w:rsidRPr="00CF2CED">
          <w:rPr>
            <w:rFonts w:ascii="Segoe UI" w:eastAsia="Times New Roman" w:hAnsi="Segoe UI" w:cs="Segoe UI"/>
            <w:b/>
            <w:bCs/>
            <w:color w:val="0000FF"/>
            <w:sz w:val="36"/>
            <w:szCs w:val="36"/>
            <w:u w:val="single"/>
          </w:rPr>
          <w:t>Referencing issues and pull requests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bring up a list of suggested issues and pull requests within the repository by typing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Type the issue or pull request number or title to filter the list, and then press either tab or enter to complete the highlighted result.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information, see </w:t>
      </w:r>
      <w:proofErr w:type="spellStart"/>
      <w:r w:rsidRPr="00CF2CED">
        <w:rPr>
          <w:rFonts w:ascii="Segoe UI" w:eastAsia="Times New Roman" w:hAnsi="Segoe UI" w:cs="Segoe UI"/>
          <w:sz w:val="24"/>
          <w:szCs w:val="24"/>
        </w:rPr>
        <w:fldChar w:fldCharType="begin"/>
      </w:r>
      <w:r w:rsidRPr="00CF2CED">
        <w:rPr>
          <w:rFonts w:ascii="Segoe UI" w:eastAsia="Times New Roman" w:hAnsi="Segoe UI" w:cs="Segoe UI"/>
          <w:sz w:val="24"/>
          <w:szCs w:val="24"/>
        </w:rPr>
        <w:instrText xml:space="preserve"> HYPERLINK "https://docs.github.com/en/get-started/writing-on-github/working-with-advanced-formatting/autolinked-references-and-urls" </w:instrText>
      </w:r>
      <w:r w:rsidRPr="00CF2CED">
        <w:rPr>
          <w:rFonts w:ascii="Segoe UI" w:eastAsia="Times New Roman" w:hAnsi="Segoe UI" w:cs="Segoe UI"/>
          <w:sz w:val="24"/>
          <w:szCs w:val="24"/>
        </w:rPr>
        <w:fldChar w:fldCharType="separate"/>
      </w:r>
      <w:r w:rsidRPr="00CF2CED">
        <w:rPr>
          <w:rFonts w:ascii="Segoe UI" w:eastAsia="Times New Roman" w:hAnsi="Segoe UI" w:cs="Segoe UI"/>
          <w:color w:val="0969DA"/>
          <w:sz w:val="24"/>
          <w:szCs w:val="24"/>
          <w:u w:val="single"/>
        </w:rPr>
        <w:t>Autolinked</w:t>
      </w:r>
      <w:proofErr w:type="spellEnd"/>
      <w:r w:rsidRPr="00CF2CED">
        <w:rPr>
          <w:rFonts w:ascii="Segoe UI" w:eastAsia="Times New Roman" w:hAnsi="Segoe UI" w:cs="Segoe UI"/>
          <w:color w:val="0969DA"/>
          <w:sz w:val="24"/>
          <w:szCs w:val="24"/>
          <w:u w:val="single"/>
        </w:rPr>
        <w:t xml:space="preserve"> references and URLs</w:t>
      </w:r>
      <w:r w:rsidRPr="00CF2CED">
        <w:rPr>
          <w:rFonts w:ascii="Segoe UI" w:eastAsia="Times New Roman" w:hAnsi="Segoe UI" w:cs="Segoe UI"/>
          <w:sz w:val="24"/>
          <w:szCs w:val="24"/>
        </w:rPr>
        <w:fldChar w:fldCharType="end"/>
      </w:r>
      <w:r w:rsidRPr="00CF2CED">
        <w:rPr>
          <w:rFonts w:ascii="Segoe UI" w:eastAsia="Times New Roman" w:hAnsi="Segoe UI" w:cs="Segoe UI"/>
          <w:sz w:val="24"/>
          <w:szCs w:val="24"/>
        </w:rPr>
        <w:t>.</w:t>
      </w:r>
    </w:p>
    <w:p w:rsidR="00495681" w:rsidRDefault="00495681" w:rsidP="00CF2CED">
      <w:pPr>
        <w:pBdr>
          <w:bottom w:val="single" w:sz="4" w:space="4" w:color="D8DEE4"/>
        </w:pBdr>
        <w:spacing w:before="360" w:after="240" w:line="240" w:lineRule="auto"/>
        <w:outlineLvl w:val="1"/>
        <w:rPr>
          <w:rFonts w:ascii="Segoe UI" w:eastAsia="Times New Roman" w:hAnsi="Segoe UI" w:cs="Segoe UI"/>
          <w:b/>
          <w:bCs/>
          <w:sz w:val="36"/>
          <w:szCs w:val="36"/>
        </w:rPr>
      </w:pP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55" w:anchor="referencing-external-resources" w:history="1">
        <w:r w:rsidRPr="00CF2CED">
          <w:rPr>
            <w:rFonts w:ascii="Segoe UI" w:eastAsia="Times New Roman" w:hAnsi="Segoe UI" w:cs="Segoe UI"/>
            <w:b/>
            <w:bCs/>
            <w:color w:val="0000FF"/>
            <w:sz w:val="36"/>
            <w:szCs w:val="36"/>
            <w:u w:val="single"/>
          </w:rPr>
          <w:t>Referencing external resources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If custom </w:t>
      </w:r>
      <w:proofErr w:type="spellStart"/>
      <w:r w:rsidRPr="00CF2CED">
        <w:rPr>
          <w:rFonts w:ascii="Segoe UI" w:eastAsia="Times New Roman" w:hAnsi="Segoe UI" w:cs="Segoe UI"/>
          <w:sz w:val="24"/>
          <w:szCs w:val="24"/>
        </w:rPr>
        <w:t>autolink</w:t>
      </w:r>
      <w:proofErr w:type="spellEnd"/>
      <w:r w:rsidRPr="00CF2CED">
        <w:rPr>
          <w:rFonts w:ascii="Segoe UI" w:eastAsia="Times New Roman" w:hAnsi="Segoe UI" w:cs="Segoe UI"/>
          <w:sz w:val="24"/>
          <w:szCs w:val="24"/>
        </w:rPr>
        <w:t xml:space="preserve"> references are configured for a repository, then references to external resources, like a JIRA issue or </w:t>
      </w:r>
      <w:proofErr w:type="spellStart"/>
      <w:r w:rsidRPr="00CF2CED">
        <w:rPr>
          <w:rFonts w:ascii="Segoe UI" w:eastAsia="Times New Roman" w:hAnsi="Segoe UI" w:cs="Segoe UI"/>
          <w:sz w:val="24"/>
          <w:szCs w:val="24"/>
        </w:rPr>
        <w:t>Zendesk</w:t>
      </w:r>
      <w:proofErr w:type="spellEnd"/>
      <w:r w:rsidRPr="00CF2CED">
        <w:rPr>
          <w:rFonts w:ascii="Segoe UI" w:eastAsia="Times New Roman" w:hAnsi="Segoe UI" w:cs="Segoe UI"/>
          <w:sz w:val="24"/>
          <w:szCs w:val="24"/>
        </w:rPr>
        <w:t xml:space="preserve"> ticket, convert into shortened links. To know which </w:t>
      </w:r>
      <w:proofErr w:type="spellStart"/>
      <w:r w:rsidRPr="00CF2CED">
        <w:rPr>
          <w:rFonts w:ascii="Segoe UI" w:eastAsia="Times New Roman" w:hAnsi="Segoe UI" w:cs="Segoe UI"/>
          <w:sz w:val="24"/>
          <w:szCs w:val="24"/>
        </w:rPr>
        <w:t>autolinks</w:t>
      </w:r>
      <w:proofErr w:type="spellEnd"/>
      <w:r w:rsidRPr="00CF2CED">
        <w:rPr>
          <w:rFonts w:ascii="Segoe UI" w:eastAsia="Times New Roman" w:hAnsi="Segoe UI" w:cs="Segoe UI"/>
          <w:sz w:val="24"/>
          <w:szCs w:val="24"/>
        </w:rPr>
        <w:t xml:space="preserve"> are available in your repository, contact someone with admin permissions to the repository. For more information, see </w:t>
      </w:r>
      <w:hyperlink r:id="rId56" w:history="1">
        <w:r w:rsidRPr="00CF2CED">
          <w:rPr>
            <w:rFonts w:ascii="Segoe UI" w:eastAsia="Times New Roman" w:hAnsi="Segoe UI" w:cs="Segoe UI"/>
            <w:color w:val="0969DA"/>
            <w:sz w:val="24"/>
            <w:szCs w:val="24"/>
            <w:u w:val="single"/>
          </w:rPr>
          <w:t xml:space="preserve">Configuring </w:t>
        </w:r>
        <w:proofErr w:type="spellStart"/>
        <w:r w:rsidRPr="00CF2CED">
          <w:rPr>
            <w:rFonts w:ascii="Segoe UI" w:eastAsia="Times New Roman" w:hAnsi="Segoe UI" w:cs="Segoe UI"/>
            <w:color w:val="0969DA"/>
            <w:sz w:val="24"/>
            <w:szCs w:val="24"/>
            <w:u w:val="single"/>
          </w:rPr>
          <w:t>autolinks</w:t>
        </w:r>
        <w:proofErr w:type="spellEnd"/>
        <w:r w:rsidRPr="00CF2CED">
          <w:rPr>
            <w:rFonts w:ascii="Segoe UI" w:eastAsia="Times New Roman" w:hAnsi="Segoe UI" w:cs="Segoe UI"/>
            <w:color w:val="0969DA"/>
            <w:sz w:val="24"/>
            <w:szCs w:val="24"/>
            <w:u w:val="single"/>
          </w:rPr>
          <w:t xml:space="preserve"> to reference external resources</w:t>
        </w:r>
      </w:hyperlink>
      <w:r w:rsidRPr="00CF2CED">
        <w:rPr>
          <w:rFonts w:ascii="Segoe UI" w:eastAsia="Times New Roman" w:hAnsi="Segoe UI" w:cs="Segoe UI"/>
          <w:sz w:val="24"/>
          <w:szCs w:val="24"/>
        </w:rPr>
        <w: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57" w:anchor="uploading-assets" w:history="1">
        <w:r w:rsidRPr="00CF2CED">
          <w:rPr>
            <w:rFonts w:ascii="Segoe UI" w:eastAsia="Times New Roman" w:hAnsi="Segoe UI" w:cs="Segoe UI"/>
            <w:b/>
            <w:bCs/>
            <w:color w:val="0000FF"/>
            <w:sz w:val="36"/>
            <w:szCs w:val="36"/>
            <w:u w:val="single"/>
          </w:rPr>
          <w:t>Uploading assets</w:t>
        </w:r>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You can upload assets like images by dragging and dropping, selecting from a file browser, or pasting. You can upload assets to </w:t>
      </w:r>
      <w:proofErr w:type="gramStart"/>
      <w:r w:rsidRPr="00CF2CED">
        <w:rPr>
          <w:rFonts w:ascii="Segoe UI" w:eastAsia="Times New Roman" w:hAnsi="Segoe UI" w:cs="Segoe UI"/>
          <w:sz w:val="24"/>
          <w:szCs w:val="24"/>
        </w:rPr>
        <w:t>issues,</w:t>
      </w:r>
      <w:proofErr w:type="gramEnd"/>
      <w:r w:rsidRPr="00CF2CED">
        <w:rPr>
          <w:rFonts w:ascii="Segoe UI" w:eastAsia="Times New Roman" w:hAnsi="Segoe UI" w:cs="Segoe UI"/>
          <w:sz w:val="24"/>
          <w:szCs w:val="24"/>
        </w:rPr>
        <w:t xml:space="preserve"> pull requests, comments, and </w:t>
      </w:r>
      <w:r w:rsidRPr="00CF2CED">
        <w:rPr>
          <w:rFonts w:ascii="Consolas" w:eastAsia="Times New Roman" w:hAnsi="Consolas" w:cs="Courier New"/>
          <w:sz w:val="20"/>
          <w:szCs w:val="20"/>
        </w:rPr>
        <w:t>.md</w:t>
      </w:r>
      <w:r w:rsidRPr="00CF2CED">
        <w:rPr>
          <w:rFonts w:ascii="Segoe UI" w:eastAsia="Times New Roman" w:hAnsi="Segoe UI" w:cs="Segoe UI"/>
          <w:sz w:val="24"/>
          <w:szCs w:val="24"/>
        </w:rPr>
        <w:t> files in your repository.</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58" w:anchor="using-emojis" w:history="1">
        <w:r w:rsidRPr="00CF2CED">
          <w:rPr>
            <w:rFonts w:ascii="Segoe UI" w:eastAsia="Times New Roman" w:hAnsi="Segoe UI" w:cs="Segoe UI"/>
            <w:b/>
            <w:bCs/>
            <w:color w:val="0000FF"/>
            <w:sz w:val="36"/>
            <w:szCs w:val="36"/>
            <w:u w:val="single"/>
          </w:rPr>
          <w:t xml:space="preserve">Using </w:t>
        </w:r>
        <w:proofErr w:type="spellStart"/>
        <w:r w:rsidRPr="00CF2CED">
          <w:rPr>
            <w:rFonts w:ascii="Segoe UI" w:eastAsia="Times New Roman" w:hAnsi="Segoe UI" w:cs="Segoe UI"/>
            <w:b/>
            <w:bCs/>
            <w:color w:val="0000FF"/>
            <w:sz w:val="36"/>
            <w:szCs w:val="36"/>
            <w:u w:val="single"/>
          </w:rPr>
          <w:t>emojis</w:t>
        </w:r>
        <w:proofErr w:type="spellEnd"/>
      </w:hyperlink>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You can add </w:t>
      </w:r>
      <w:proofErr w:type="spellStart"/>
      <w:r w:rsidRPr="00CF2CED">
        <w:rPr>
          <w:rFonts w:ascii="Segoe UI" w:eastAsia="Times New Roman" w:hAnsi="Segoe UI" w:cs="Segoe UI"/>
          <w:sz w:val="24"/>
          <w:szCs w:val="24"/>
        </w:rPr>
        <w:t>emoji</w:t>
      </w:r>
      <w:proofErr w:type="spellEnd"/>
      <w:r w:rsidRPr="00CF2CED">
        <w:rPr>
          <w:rFonts w:ascii="Segoe UI" w:eastAsia="Times New Roman" w:hAnsi="Segoe UI" w:cs="Segoe UI"/>
          <w:sz w:val="24"/>
          <w:szCs w:val="24"/>
        </w:rPr>
        <w:t xml:space="preserve"> to your writing by </w:t>
      </w:r>
      <w:proofErr w:type="gramStart"/>
      <w:r w:rsidRPr="00CF2CED">
        <w:rPr>
          <w:rFonts w:ascii="Segoe UI" w:eastAsia="Times New Roman" w:hAnsi="Segoe UI" w:cs="Segoe UI"/>
          <w:sz w:val="24"/>
          <w:szCs w:val="24"/>
        </w:rPr>
        <w:t>typing </w:t>
      </w:r>
      <w:r w:rsidRPr="00CF2CED">
        <w:rPr>
          <w:rFonts w:ascii="Consolas" w:eastAsia="Times New Roman" w:hAnsi="Consolas" w:cs="Courier New"/>
          <w:sz w:val="20"/>
          <w:szCs w:val="20"/>
        </w:rPr>
        <w:t>:EMOJICODE</w:t>
      </w:r>
      <w:proofErr w:type="gramEnd"/>
      <w:r w:rsidRPr="00CF2CED">
        <w:rPr>
          <w:rFonts w:ascii="Consolas" w:eastAsia="Times New Roman" w:hAnsi="Consolas" w:cs="Courier New"/>
          <w:sz w:val="20"/>
          <w:szCs w:val="20"/>
        </w:rPr>
        <w:t>:</w:t>
      </w:r>
      <w:r w:rsidRPr="00CF2CED">
        <w:rPr>
          <w:rFonts w:ascii="Segoe UI" w:eastAsia="Times New Roman" w:hAnsi="Segoe UI" w:cs="Segoe UI"/>
          <w:sz w:val="24"/>
          <w:szCs w:val="24"/>
        </w:rPr>
        <w:t xml:space="preserve">, a colon followed by the name of the </w:t>
      </w:r>
      <w:proofErr w:type="spellStart"/>
      <w:r w:rsidRPr="00CF2CED">
        <w:rPr>
          <w:rFonts w:ascii="Segoe UI" w:eastAsia="Times New Roman" w:hAnsi="Segoe UI" w:cs="Segoe UI"/>
          <w:sz w:val="24"/>
          <w:szCs w:val="24"/>
        </w:rPr>
        <w:t>emoji</w:t>
      </w:r>
      <w:proofErr w:type="spellEnd"/>
      <w:r w:rsidRPr="00CF2CED">
        <w:rPr>
          <w:rFonts w:ascii="Segoe UI" w:eastAsia="Times New Roman" w:hAnsi="Segoe UI" w:cs="Segoe UI"/>
          <w:sz w:val="24"/>
          <w:szCs w:val="24"/>
        </w:rPr>
        <w:t>.</w:t>
      </w:r>
    </w:p>
    <w:p w:rsidR="00CF2CED" w:rsidRPr="00CF2CED" w:rsidRDefault="00CF2CED" w:rsidP="00CF2CED">
      <w:pPr>
        <w:spacing w:after="0" w:line="240" w:lineRule="auto"/>
        <w:rPr>
          <w:rFonts w:ascii="Segoe UI" w:eastAsia="Times New Roman" w:hAnsi="Segoe UI" w:cs="Segoe UI"/>
          <w:sz w:val="24"/>
          <w:szCs w:val="24"/>
        </w:rPr>
      </w:pPr>
      <w:r w:rsidRPr="00CF2CED">
        <w:rPr>
          <w:rFonts w:ascii="Consolas" w:eastAsia="Times New Roman" w:hAnsi="Consolas" w:cs="Courier New"/>
          <w:sz w:val="20"/>
          <w:szCs w:val="20"/>
        </w:rPr>
        <w:t>@</w:t>
      </w:r>
      <w:proofErr w:type="spellStart"/>
      <w:proofErr w:type="gramStart"/>
      <w:r w:rsidRPr="00CF2CED">
        <w:rPr>
          <w:rFonts w:ascii="Consolas" w:eastAsia="Times New Roman" w:hAnsi="Consolas" w:cs="Courier New"/>
          <w:sz w:val="20"/>
          <w:szCs w:val="20"/>
        </w:rPr>
        <w:t>octocat</w:t>
      </w:r>
      <w:proofErr w:type="spellEnd"/>
      <w:r w:rsidRPr="00CF2CED">
        <w:rPr>
          <w:rFonts w:ascii="Consolas" w:eastAsia="Times New Roman" w:hAnsi="Consolas" w:cs="Courier New"/>
          <w:sz w:val="20"/>
          <w:szCs w:val="20"/>
        </w:rPr>
        <w:t xml:space="preserve"> :+</w:t>
      </w:r>
      <w:proofErr w:type="gramEnd"/>
      <w:r w:rsidRPr="00CF2CED">
        <w:rPr>
          <w:rFonts w:ascii="Consolas" w:eastAsia="Times New Roman" w:hAnsi="Consolas" w:cs="Courier New"/>
          <w:sz w:val="20"/>
          <w:szCs w:val="20"/>
        </w:rPr>
        <w:t xml:space="preserve">1: This PR looks great - it's ready to merge! </w:t>
      </w:r>
      <w:proofErr w:type="gramStart"/>
      <w:r w:rsidRPr="00CF2CED">
        <w:rPr>
          <w:rFonts w:ascii="Consolas" w:eastAsia="Times New Roman" w:hAnsi="Consolas" w:cs="Courier New"/>
          <w:sz w:val="20"/>
          <w:szCs w:val="20"/>
        </w:rPr>
        <w:t>:</w:t>
      </w:r>
      <w:proofErr w:type="spellStart"/>
      <w:r w:rsidRPr="00CF2CED">
        <w:rPr>
          <w:rFonts w:ascii="Consolas" w:eastAsia="Times New Roman" w:hAnsi="Consolas" w:cs="Courier New"/>
          <w:sz w:val="20"/>
          <w:szCs w:val="20"/>
        </w:rPr>
        <w:t>shipit</w:t>
      </w:r>
      <w:proofErr w:type="spellEnd"/>
      <w:proofErr w:type="gramEnd"/>
      <w:r w:rsidRPr="00CF2CED">
        <w:rPr>
          <w:rFonts w:ascii="Consolas" w:eastAsia="Times New Roman" w:hAnsi="Consolas" w:cs="Courier New"/>
          <w:sz w:val="20"/>
          <w:szCs w:val="20"/>
        </w:rPr>
        <w:t>:</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51600" cy="378987"/>
            <wp:effectExtent l="0" t="0" r="0" b="2540"/>
            <wp:docPr id="5" name="Picture 5" descr="Screenshot of rendered GitHub Markdown showing how emoji codes for +1 and shipit render visually as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of rendered GitHub Markdown showing how emoji codes for +1 and shipit render visually as emoji."/>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456127" cy="379253"/>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proofErr w:type="gramStart"/>
      <w:r w:rsidRPr="00CF2CED">
        <w:rPr>
          <w:rFonts w:ascii="Segoe UI" w:eastAsia="Times New Roman" w:hAnsi="Segoe UI" w:cs="Segoe UI"/>
          <w:sz w:val="24"/>
          <w:szCs w:val="24"/>
        </w:rPr>
        <w:t>Typing </w:t>
      </w:r>
      <w:r w:rsidRPr="00CF2CED">
        <w:rPr>
          <w:rFonts w:ascii="Consolas" w:eastAsia="Times New Roman" w:hAnsi="Consolas" w:cs="Courier New"/>
          <w:color w:val="1F2328"/>
          <w:sz w:val="17"/>
          <w:szCs w:val="17"/>
          <w:bdr w:val="single" w:sz="4" w:space="2" w:color="auto" w:frame="1"/>
          <w:shd w:val="clear" w:color="auto" w:fill="F6F8FA"/>
        </w:rPr>
        <w:t>:</w:t>
      </w:r>
      <w:proofErr w:type="gramEnd"/>
      <w:r w:rsidRPr="00CF2CED">
        <w:rPr>
          <w:rFonts w:ascii="Segoe UI" w:eastAsia="Times New Roman" w:hAnsi="Segoe UI" w:cs="Segoe UI"/>
          <w:sz w:val="24"/>
          <w:szCs w:val="24"/>
        </w:rPr>
        <w:t xml:space="preserve"> will bring up a list of suggested </w:t>
      </w:r>
      <w:proofErr w:type="spellStart"/>
      <w:r w:rsidRPr="00CF2CED">
        <w:rPr>
          <w:rFonts w:ascii="Segoe UI" w:eastAsia="Times New Roman" w:hAnsi="Segoe UI" w:cs="Segoe UI"/>
          <w:sz w:val="24"/>
          <w:szCs w:val="24"/>
        </w:rPr>
        <w:t>emoji</w:t>
      </w:r>
      <w:proofErr w:type="spellEnd"/>
      <w:r w:rsidRPr="00CF2CED">
        <w:rPr>
          <w:rFonts w:ascii="Segoe UI" w:eastAsia="Times New Roman" w:hAnsi="Segoe UI" w:cs="Segoe UI"/>
          <w:sz w:val="24"/>
          <w:szCs w:val="24"/>
        </w:rPr>
        <w:t xml:space="preserve">. The list will filter as you type, so once you find the </w:t>
      </w:r>
      <w:proofErr w:type="spellStart"/>
      <w:r w:rsidRPr="00CF2CED">
        <w:rPr>
          <w:rFonts w:ascii="Segoe UI" w:eastAsia="Times New Roman" w:hAnsi="Segoe UI" w:cs="Segoe UI"/>
          <w:sz w:val="24"/>
          <w:szCs w:val="24"/>
        </w:rPr>
        <w:t>emoji</w:t>
      </w:r>
      <w:proofErr w:type="spellEnd"/>
      <w:r w:rsidRPr="00CF2CED">
        <w:rPr>
          <w:rFonts w:ascii="Segoe UI" w:eastAsia="Times New Roman" w:hAnsi="Segoe UI" w:cs="Segoe UI"/>
          <w:sz w:val="24"/>
          <w:szCs w:val="24"/>
        </w:rPr>
        <w:t xml:space="preserve"> you're looking for, press </w:t>
      </w:r>
      <w:r w:rsidRPr="00CF2CED">
        <w:rPr>
          <w:rFonts w:ascii="Segoe UI" w:eastAsia="Times New Roman" w:hAnsi="Segoe UI" w:cs="Segoe UI"/>
          <w:b/>
          <w:bCs/>
          <w:sz w:val="24"/>
          <w:szCs w:val="24"/>
        </w:rPr>
        <w:t>Tab</w:t>
      </w:r>
      <w:r w:rsidRPr="00CF2CED">
        <w:rPr>
          <w:rFonts w:ascii="Segoe UI" w:eastAsia="Times New Roman" w:hAnsi="Segoe UI" w:cs="Segoe UI"/>
          <w:sz w:val="24"/>
          <w:szCs w:val="24"/>
        </w:rPr>
        <w:t> or </w:t>
      </w:r>
      <w:proofErr w:type="gramStart"/>
      <w:r w:rsidRPr="00CF2CED">
        <w:rPr>
          <w:rFonts w:ascii="Segoe UI" w:eastAsia="Times New Roman" w:hAnsi="Segoe UI" w:cs="Segoe UI"/>
          <w:b/>
          <w:bCs/>
          <w:sz w:val="24"/>
          <w:szCs w:val="24"/>
        </w:rPr>
        <w:t>Enter</w:t>
      </w:r>
      <w:proofErr w:type="gramEnd"/>
      <w:r w:rsidRPr="00CF2CED">
        <w:rPr>
          <w:rFonts w:ascii="Segoe UI" w:eastAsia="Times New Roman" w:hAnsi="Segoe UI" w:cs="Segoe UI"/>
          <w:sz w:val="24"/>
          <w:szCs w:val="24"/>
        </w:rPr>
        <w:t> to complete the highlighted result.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For a full list of available </w:t>
      </w:r>
      <w:proofErr w:type="spellStart"/>
      <w:r w:rsidRPr="00CF2CED">
        <w:rPr>
          <w:rFonts w:ascii="Segoe UI" w:eastAsia="Times New Roman" w:hAnsi="Segoe UI" w:cs="Segoe UI"/>
          <w:sz w:val="24"/>
          <w:szCs w:val="24"/>
        </w:rPr>
        <w:t>emoji</w:t>
      </w:r>
      <w:proofErr w:type="spellEnd"/>
      <w:r w:rsidRPr="00CF2CED">
        <w:rPr>
          <w:rFonts w:ascii="Segoe UI" w:eastAsia="Times New Roman" w:hAnsi="Segoe UI" w:cs="Segoe UI"/>
          <w:sz w:val="24"/>
          <w:szCs w:val="24"/>
        </w:rPr>
        <w:t xml:space="preserve"> and codes, see </w:t>
      </w:r>
      <w:hyperlink r:id="rId60" w:history="1">
        <w:r w:rsidRPr="00CF2CED">
          <w:rPr>
            <w:rFonts w:ascii="Segoe UI" w:eastAsia="Times New Roman" w:hAnsi="Segoe UI" w:cs="Segoe UI"/>
            <w:color w:val="0969DA"/>
            <w:sz w:val="24"/>
            <w:szCs w:val="24"/>
            <w:u w:val="single"/>
          </w:rPr>
          <w:t xml:space="preserve">the </w:t>
        </w:r>
        <w:proofErr w:type="spellStart"/>
        <w:r w:rsidRPr="00CF2CED">
          <w:rPr>
            <w:rFonts w:ascii="Segoe UI" w:eastAsia="Times New Roman" w:hAnsi="Segoe UI" w:cs="Segoe UI"/>
            <w:color w:val="0969DA"/>
            <w:sz w:val="24"/>
            <w:szCs w:val="24"/>
            <w:u w:val="single"/>
          </w:rPr>
          <w:t>Emoji</w:t>
        </w:r>
        <w:proofErr w:type="spellEnd"/>
        <w:r w:rsidRPr="00CF2CED">
          <w:rPr>
            <w:rFonts w:ascii="Segoe UI" w:eastAsia="Times New Roman" w:hAnsi="Segoe UI" w:cs="Segoe UI"/>
            <w:color w:val="0969DA"/>
            <w:sz w:val="24"/>
            <w:szCs w:val="24"/>
            <w:u w:val="single"/>
          </w:rPr>
          <w:t>-Cheat-Sheet</w:t>
        </w:r>
      </w:hyperlink>
      <w:r w:rsidRPr="00CF2CED">
        <w:rPr>
          <w:rFonts w:ascii="Segoe UI" w:eastAsia="Times New Roman" w:hAnsi="Segoe UI" w:cs="Segoe UI"/>
          <w:sz w:val="24"/>
          <w:szCs w:val="24"/>
        </w:rPr>
        <w: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61" w:anchor="paragraphs" w:history="1">
        <w:r w:rsidRPr="00CF2CED">
          <w:rPr>
            <w:rFonts w:ascii="Segoe UI" w:eastAsia="Times New Roman" w:hAnsi="Segoe UI" w:cs="Segoe UI"/>
            <w:b/>
            <w:bCs/>
            <w:color w:val="0000FF"/>
            <w:sz w:val="36"/>
            <w:szCs w:val="36"/>
            <w:u w:val="single"/>
          </w:rPr>
          <w:t>Paragraphs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create a new paragraph by leaving a blank line between lines of text.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62" w:anchor="footnotes" w:history="1">
        <w:r w:rsidRPr="00CF2CED">
          <w:rPr>
            <w:rFonts w:ascii="Segoe UI" w:eastAsia="Times New Roman" w:hAnsi="Segoe UI" w:cs="Segoe UI"/>
            <w:b/>
            <w:bCs/>
            <w:color w:val="0000FF"/>
            <w:sz w:val="36"/>
            <w:szCs w:val="36"/>
            <w:u w:val="single"/>
          </w:rPr>
          <w:t>Footnotes</w:t>
        </w:r>
      </w:hyperlink>
    </w:p>
    <w:p w:rsid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You can add footnotes to your content by using this bracket syntax:</w:t>
      </w:r>
    </w:p>
    <w:p w:rsidR="00495681" w:rsidRPr="00CF2CED" w:rsidRDefault="00495681" w:rsidP="00CF2CED">
      <w:pPr>
        <w:spacing w:after="240" w:line="240" w:lineRule="auto"/>
        <w:rPr>
          <w:rFonts w:ascii="Segoe UI" w:eastAsia="Times New Roman" w:hAnsi="Segoe UI" w:cs="Segoe UI"/>
          <w:sz w:val="24"/>
          <w:szCs w:val="24"/>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lastRenderedPageBreak/>
        <w:t xml:space="preserve">Here is a simple </w:t>
      </w:r>
      <w:proofErr w:type="gramStart"/>
      <w:r w:rsidRPr="00CF2CED">
        <w:rPr>
          <w:rFonts w:ascii="Consolas" w:eastAsia="Times New Roman" w:hAnsi="Consolas" w:cs="Courier New"/>
          <w:color w:val="1F2328"/>
          <w:sz w:val="20"/>
          <w:szCs w:val="20"/>
          <w:bdr w:val="none" w:sz="0" w:space="0" w:color="auto" w:frame="1"/>
        </w:rPr>
        <w:t>footnote[</w:t>
      </w:r>
      <w:proofErr w:type="gramEnd"/>
      <w:r w:rsidRPr="00CF2CED">
        <w:rPr>
          <w:rFonts w:ascii="Consolas" w:eastAsia="Times New Roman" w:hAnsi="Consolas" w:cs="Courier New"/>
          <w:color w:val="1F2328"/>
          <w:sz w:val="20"/>
          <w:szCs w:val="20"/>
          <w:bdr w:val="none" w:sz="0" w:space="0" w:color="auto" w:frame="1"/>
        </w:rPr>
        <w:t>^1].</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A footnote can also have multiple </w:t>
      </w:r>
      <w:proofErr w:type="gramStart"/>
      <w:r w:rsidRPr="00CF2CED">
        <w:rPr>
          <w:rFonts w:ascii="Consolas" w:eastAsia="Times New Roman" w:hAnsi="Consolas" w:cs="Courier New"/>
          <w:color w:val="1F2328"/>
          <w:sz w:val="20"/>
          <w:szCs w:val="20"/>
          <w:bdr w:val="none" w:sz="0" w:space="0" w:color="auto" w:frame="1"/>
        </w:rPr>
        <w:t>lines[</w:t>
      </w:r>
      <w:proofErr w:type="gramEnd"/>
      <w:r w:rsidRPr="00CF2CED">
        <w:rPr>
          <w:rFonts w:ascii="Consolas" w:eastAsia="Times New Roman" w:hAnsi="Consolas" w:cs="Courier New"/>
          <w:color w:val="1F2328"/>
          <w:sz w:val="20"/>
          <w:szCs w:val="20"/>
          <w:bdr w:val="none" w:sz="0" w:space="0" w:color="auto" w:frame="1"/>
        </w:rPr>
        <w:t>^2].</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[^1]: My reference.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[^2]: To add line breaks within a </w:t>
      </w:r>
      <w:proofErr w:type="gramStart"/>
      <w:r w:rsidRPr="00CF2CED">
        <w:rPr>
          <w:rFonts w:ascii="Consolas" w:eastAsia="Times New Roman" w:hAnsi="Consolas" w:cs="Courier New"/>
          <w:color w:val="1F2328"/>
          <w:sz w:val="20"/>
          <w:szCs w:val="20"/>
          <w:bdr w:val="none" w:sz="0" w:space="0" w:color="auto" w:frame="1"/>
        </w:rPr>
        <w:t>footnote,</w:t>
      </w:r>
      <w:proofErr w:type="gramEnd"/>
      <w:r w:rsidRPr="00CF2CED">
        <w:rPr>
          <w:rFonts w:ascii="Consolas" w:eastAsia="Times New Roman" w:hAnsi="Consolas" w:cs="Courier New"/>
          <w:color w:val="1F2328"/>
          <w:sz w:val="20"/>
          <w:szCs w:val="20"/>
          <w:bdr w:val="none" w:sz="0" w:space="0" w:color="auto" w:frame="1"/>
        </w:rPr>
        <w:t xml:space="preserve"> prefix new lines with 2 spaces.</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1F2328"/>
          <w:sz w:val="20"/>
          <w:szCs w:val="20"/>
          <w:bdr w:val="none" w:sz="0" w:space="0" w:color="auto" w:frame="1"/>
        </w:rPr>
        <w:t xml:space="preserve">  This is a second line.</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The footnote will render like this:</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769195" cy="2159000"/>
            <wp:effectExtent l="0" t="0" r="0" b="0"/>
            <wp:docPr id="4" name="Picture 4" descr="Screenshot of rendered Markdown showing superscript numbers used to indicate footnotes, along with optional line breaks inside a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of rendered Markdown showing superscript numbers used to indicate footnotes, along with optional line breaks inside a not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775551" cy="2161027"/>
                    </a:xfrm>
                    <a:prstGeom prst="rect">
                      <a:avLst/>
                    </a:prstGeom>
                    <a:noFill/>
                    <a:ln>
                      <a:noFill/>
                    </a:ln>
                  </pic:spPr>
                </pic:pic>
              </a:graphicData>
            </a:graphic>
          </wp:inline>
        </w:drawing>
      </w:r>
    </w:p>
    <w:p w:rsidR="00495681" w:rsidRDefault="00495681" w:rsidP="00CF2CED">
      <w:pPr>
        <w:spacing w:after="240" w:line="240" w:lineRule="auto"/>
        <w:rPr>
          <w:rFonts w:ascii="Segoe UI" w:eastAsia="Times New Roman" w:hAnsi="Segoe UI" w:cs="Segoe UI"/>
          <w:color w:val="0969DA"/>
          <w:sz w:val="24"/>
          <w:szCs w:val="24"/>
        </w:rPr>
      </w:pPr>
    </w:p>
    <w:p w:rsidR="00495681" w:rsidRDefault="00495681" w:rsidP="00CF2CED">
      <w:pPr>
        <w:spacing w:after="240" w:line="240" w:lineRule="auto"/>
        <w:rPr>
          <w:rFonts w:ascii="Segoe UI" w:eastAsia="Times New Roman" w:hAnsi="Segoe UI" w:cs="Segoe UI"/>
          <w:color w:val="0969DA"/>
          <w:sz w:val="24"/>
          <w:szCs w:val="24"/>
        </w:rPr>
      </w:pP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The position of a footnote in your Markdown does not influence where the footnote will be rendered. You can write a footnote right after your reference to the footnote, and the footnote will still render at the bottom of the Markdown. Footnotes are not supported in wikis.</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64" w:anchor="alerts" w:history="1">
        <w:r w:rsidRPr="00CF2CED">
          <w:rPr>
            <w:rFonts w:ascii="Segoe UI" w:eastAsia="Times New Roman" w:hAnsi="Segoe UI" w:cs="Segoe UI"/>
            <w:b/>
            <w:bCs/>
            <w:color w:val="0000FF"/>
            <w:sz w:val="36"/>
            <w:szCs w:val="36"/>
            <w:u w:val="single"/>
          </w:rPr>
          <w:t>Alerts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Alerts are a Markdown extension based on the </w:t>
      </w:r>
      <w:proofErr w:type="spellStart"/>
      <w:r w:rsidRPr="00CF2CED">
        <w:rPr>
          <w:rFonts w:ascii="Segoe UI" w:eastAsia="Times New Roman" w:hAnsi="Segoe UI" w:cs="Segoe UI"/>
          <w:sz w:val="24"/>
          <w:szCs w:val="24"/>
        </w:rPr>
        <w:t>blockquote</w:t>
      </w:r>
      <w:proofErr w:type="spellEnd"/>
      <w:r w:rsidRPr="00CF2CED">
        <w:rPr>
          <w:rFonts w:ascii="Segoe UI" w:eastAsia="Times New Roman" w:hAnsi="Segoe UI" w:cs="Segoe UI"/>
          <w:sz w:val="24"/>
          <w:szCs w:val="24"/>
        </w:rPr>
        <w:t xml:space="preserve"> syntax that you can use to emphasize critical information. On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they are displayed with distinctive colors and icons to indicate the significance of the content.</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lastRenderedPageBreak/>
        <w:t>Use alerts only when they are crucial for user success and limit them to one or two per article to prevent overloading the reader. Additionally, you should avoid placing alerts consecutively. Alerts cannot be nested within other elements.</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To add an alert, use a special </w:t>
      </w:r>
      <w:proofErr w:type="spellStart"/>
      <w:r w:rsidRPr="00CF2CED">
        <w:rPr>
          <w:rFonts w:ascii="Segoe UI" w:eastAsia="Times New Roman" w:hAnsi="Segoe UI" w:cs="Segoe UI"/>
          <w:sz w:val="24"/>
          <w:szCs w:val="24"/>
        </w:rPr>
        <w:t>blockquote</w:t>
      </w:r>
      <w:proofErr w:type="spellEnd"/>
      <w:r w:rsidRPr="00CF2CED">
        <w:rPr>
          <w:rFonts w:ascii="Segoe UI" w:eastAsia="Times New Roman" w:hAnsi="Segoe UI" w:cs="Segoe UI"/>
          <w:sz w:val="24"/>
          <w:szCs w:val="24"/>
        </w:rPr>
        <w:t xml:space="preserve"> line specifying the alert type, followed by the alert information in a standard </w:t>
      </w:r>
      <w:proofErr w:type="spellStart"/>
      <w:r w:rsidRPr="00CF2CED">
        <w:rPr>
          <w:rFonts w:ascii="Segoe UI" w:eastAsia="Times New Roman" w:hAnsi="Segoe UI" w:cs="Segoe UI"/>
          <w:sz w:val="24"/>
          <w:szCs w:val="24"/>
        </w:rPr>
        <w:t>blockquote</w:t>
      </w:r>
      <w:proofErr w:type="spellEnd"/>
      <w:r w:rsidRPr="00CF2CED">
        <w:rPr>
          <w:rFonts w:ascii="Segoe UI" w:eastAsia="Times New Roman" w:hAnsi="Segoe UI" w:cs="Segoe UI"/>
          <w:sz w:val="24"/>
          <w:szCs w:val="24"/>
        </w:rPr>
        <w:t>. Five types of alerts are available:</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w:t>
      </w:r>
      <w:proofErr w:type="gramStart"/>
      <w:r w:rsidRPr="00CF2CED">
        <w:rPr>
          <w:rFonts w:ascii="Consolas" w:eastAsia="Times New Roman" w:hAnsi="Consolas" w:cs="Courier New"/>
          <w:color w:val="57606A"/>
          <w:sz w:val="20"/>
          <w:szCs w:val="20"/>
          <w:bdr w:val="none" w:sz="0" w:space="0" w:color="auto" w:frame="1"/>
        </w:rPr>
        <w:t>!NOTE</w:t>
      </w:r>
      <w:proofErr w:type="gramEnd"/>
      <w:r w:rsidRPr="00CF2CED">
        <w:rPr>
          <w:rFonts w:ascii="Consolas" w:eastAsia="Times New Roman" w:hAnsi="Consolas" w:cs="Courier New"/>
          <w:color w:val="57606A"/>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Useful information that users should know, even when skimming content.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w:t>
      </w:r>
      <w:proofErr w:type="gramStart"/>
      <w:r w:rsidRPr="00CF2CED">
        <w:rPr>
          <w:rFonts w:ascii="Consolas" w:eastAsia="Times New Roman" w:hAnsi="Consolas" w:cs="Courier New"/>
          <w:color w:val="57606A"/>
          <w:sz w:val="20"/>
          <w:szCs w:val="20"/>
          <w:bdr w:val="none" w:sz="0" w:space="0" w:color="auto" w:frame="1"/>
        </w:rPr>
        <w:t>!TIP</w:t>
      </w:r>
      <w:proofErr w:type="gramEnd"/>
      <w:r w:rsidRPr="00CF2CED">
        <w:rPr>
          <w:rFonts w:ascii="Consolas" w:eastAsia="Times New Roman" w:hAnsi="Consolas" w:cs="Courier New"/>
          <w:color w:val="57606A"/>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Helpful advice for doing things better or more easily.</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w:t>
      </w:r>
      <w:proofErr w:type="gramStart"/>
      <w:r w:rsidRPr="00CF2CED">
        <w:rPr>
          <w:rFonts w:ascii="Consolas" w:eastAsia="Times New Roman" w:hAnsi="Consolas" w:cs="Courier New"/>
          <w:color w:val="57606A"/>
          <w:sz w:val="20"/>
          <w:szCs w:val="20"/>
          <w:bdr w:val="none" w:sz="0" w:space="0" w:color="auto" w:frame="1"/>
        </w:rPr>
        <w:t>!IMPORTANT</w:t>
      </w:r>
      <w:proofErr w:type="gramEnd"/>
      <w:r w:rsidRPr="00CF2CED">
        <w:rPr>
          <w:rFonts w:ascii="Consolas" w:eastAsia="Times New Roman" w:hAnsi="Consolas" w:cs="Courier New"/>
          <w:color w:val="57606A"/>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Key information users need to know to achieve their goal.</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w:t>
      </w:r>
      <w:proofErr w:type="gramStart"/>
      <w:r w:rsidRPr="00CF2CED">
        <w:rPr>
          <w:rFonts w:ascii="Consolas" w:eastAsia="Times New Roman" w:hAnsi="Consolas" w:cs="Courier New"/>
          <w:color w:val="57606A"/>
          <w:sz w:val="20"/>
          <w:szCs w:val="20"/>
          <w:bdr w:val="none" w:sz="0" w:space="0" w:color="auto" w:frame="1"/>
        </w:rPr>
        <w:t>!WARNING</w:t>
      </w:r>
      <w:proofErr w:type="gramEnd"/>
      <w:r w:rsidRPr="00CF2CED">
        <w:rPr>
          <w:rFonts w:ascii="Consolas" w:eastAsia="Times New Roman" w:hAnsi="Consolas" w:cs="Courier New"/>
          <w:color w:val="57606A"/>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Urgent info that needs immediate user attention to avoid problems.</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w:t>
      </w:r>
      <w:proofErr w:type="gramStart"/>
      <w:r w:rsidRPr="00CF2CED">
        <w:rPr>
          <w:rFonts w:ascii="Consolas" w:eastAsia="Times New Roman" w:hAnsi="Consolas" w:cs="Courier New"/>
          <w:color w:val="57606A"/>
          <w:sz w:val="20"/>
          <w:szCs w:val="20"/>
          <w:bdr w:val="none" w:sz="0" w:space="0" w:color="auto" w:frame="1"/>
        </w:rPr>
        <w:t>!CAUTION</w:t>
      </w:r>
      <w:proofErr w:type="gramEnd"/>
      <w:r w:rsidRPr="00CF2CED">
        <w:rPr>
          <w:rFonts w:ascii="Consolas" w:eastAsia="Times New Roman" w:hAnsi="Consolas" w:cs="Courier New"/>
          <w:color w:val="57606A"/>
          <w:sz w:val="20"/>
          <w:szCs w:val="20"/>
          <w:bdr w:val="none" w:sz="0" w:space="0" w:color="auto" w:frame="1"/>
        </w:rPr>
        <w: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r w:rsidRPr="00CF2CED">
        <w:rPr>
          <w:rFonts w:ascii="Consolas" w:eastAsia="Times New Roman" w:hAnsi="Consolas" w:cs="Courier New"/>
          <w:color w:val="57606A"/>
          <w:sz w:val="20"/>
          <w:szCs w:val="20"/>
          <w:bdr w:val="none" w:sz="0" w:space="0" w:color="auto" w:frame="1"/>
        </w:rPr>
        <w:t>&gt; Advises about risks or negative outcomes of certain actions.</w:t>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Here are the rendered alerts:</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296811" cy="3974863"/>
            <wp:effectExtent l="0" t="0" r="8890" b="6985"/>
            <wp:docPr id="3" name="Picture 3" descr="Screenshot of rendered Markdown alerts showing how Note, Tip, Important, Warning, and Caution render with different colored text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rendered Markdown alerts showing how Note, Tip, Important, Warning, and Caution render with different colored text and icons."/>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296599" cy="3974729"/>
                    </a:xfrm>
                    <a:prstGeom prst="rect">
                      <a:avLst/>
                    </a:prstGeom>
                    <a:noFill/>
                    <a:ln>
                      <a:noFill/>
                    </a:ln>
                  </pic:spPr>
                </pic:pic>
              </a:graphicData>
            </a:graphic>
          </wp:inline>
        </w:drawing>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66" w:anchor="hiding-content-with-comments" w:history="1">
        <w:r w:rsidRPr="00CF2CED">
          <w:rPr>
            <w:rFonts w:ascii="Segoe UI" w:eastAsia="Times New Roman" w:hAnsi="Segoe UI" w:cs="Segoe UI"/>
            <w:b/>
            <w:bCs/>
            <w:color w:val="0000FF"/>
            <w:sz w:val="36"/>
            <w:szCs w:val="36"/>
            <w:u w:val="single"/>
          </w:rPr>
          <w:t>Hiding content with comments</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You can tell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to hide content from the rendered Markdown by placing the content in an HTML comment.</w:t>
      </w:r>
    </w:p>
    <w:p w:rsidR="00CF2CED" w:rsidRPr="00CF2CED" w:rsidRDefault="00CF2CED" w:rsidP="00CF2CED">
      <w:pPr>
        <w:pBdr>
          <w:top w:val="single" w:sz="4" w:space="12" w:color="D0D7DE"/>
          <w:left w:val="single" w:sz="4" w:space="12" w:color="D0D7DE"/>
          <w:bottom w:val="single" w:sz="4" w:space="12" w:color="D0D7DE"/>
          <w:right w:val="single" w:sz="4" w:space="12" w:color="D0D7DE"/>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rPr>
      </w:pPr>
      <w:proofErr w:type="gramStart"/>
      <w:r w:rsidRPr="00CF2CED">
        <w:rPr>
          <w:rFonts w:ascii="Consolas" w:eastAsia="Times New Roman" w:hAnsi="Consolas" w:cs="Courier New"/>
          <w:color w:val="1F2328"/>
          <w:sz w:val="20"/>
          <w:szCs w:val="20"/>
          <w:bdr w:val="none" w:sz="0" w:space="0" w:color="auto" w:frame="1"/>
        </w:rPr>
        <w:t>&lt;!--</w:t>
      </w:r>
      <w:proofErr w:type="gramEnd"/>
      <w:r w:rsidRPr="00CF2CED">
        <w:rPr>
          <w:rFonts w:ascii="Consolas" w:eastAsia="Times New Roman" w:hAnsi="Consolas" w:cs="Courier New"/>
          <w:color w:val="1F2328"/>
          <w:sz w:val="20"/>
          <w:szCs w:val="20"/>
          <w:bdr w:val="none" w:sz="0" w:space="0" w:color="auto" w:frame="1"/>
        </w:rPr>
        <w:t xml:space="preserve"> This content will not appear in the rendered Markdown --&gt;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67" w:anchor="ignoring-markdown-formatting" w:history="1">
        <w:r w:rsidRPr="00CF2CED">
          <w:rPr>
            <w:rFonts w:ascii="Segoe UI" w:eastAsia="Times New Roman" w:hAnsi="Segoe UI" w:cs="Segoe UI"/>
            <w:b/>
            <w:bCs/>
            <w:color w:val="0000FF"/>
            <w:sz w:val="36"/>
            <w:szCs w:val="36"/>
            <w:u w:val="single"/>
          </w:rPr>
          <w:t>Ignoring Markdown formatting</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 xml:space="preserve">You can tell </w:t>
      </w:r>
      <w:proofErr w:type="spellStart"/>
      <w:r w:rsidRPr="00CF2CED">
        <w:rPr>
          <w:rFonts w:ascii="Segoe UI" w:eastAsia="Times New Roman" w:hAnsi="Segoe UI" w:cs="Segoe UI"/>
          <w:sz w:val="24"/>
          <w:szCs w:val="24"/>
        </w:rPr>
        <w:t>GitHub</w:t>
      </w:r>
      <w:proofErr w:type="spellEnd"/>
      <w:r w:rsidRPr="00CF2CED">
        <w:rPr>
          <w:rFonts w:ascii="Segoe UI" w:eastAsia="Times New Roman" w:hAnsi="Segoe UI" w:cs="Segoe UI"/>
          <w:sz w:val="24"/>
          <w:szCs w:val="24"/>
        </w:rPr>
        <w:t xml:space="preserve"> to ignore (or escape) Markdown formatting by using </w:t>
      </w:r>
      <w:r w:rsidRPr="00CF2CED">
        <w:rPr>
          <w:rFonts w:ascii="Consolas" w:eastAsia="Times New Roman" w:hAnsi="Consolas" w:cs="Courier New"/>
          <w:color w:val="1F2328"/>
          <w:sz w:val="17"/>
          <w:szCs w:val="17"/>
          <w:bdr w:val="single" w:sz="4" w:space="2" w:color="auto" w:frame="1"/>
          <w:shd w:val="clear" w:color="auto" w:fill="F6F8FA"/>
        </w:rPr>
        <w:t>\</w:t>
      </w:r>
      <w:r w:rsidRPr="00CF2CED">
        <w:rPr>
          <w:rFonts w:ascii="Segoe UI" w:eastAsia="Times New Roman" w:hAnsi="Segoe UI" w:cs="Segoe UI"/>
          <w:sz w:val="24"/>
          <w:szCs w:val="24"/>
        </w:rPr>
        <w:t> before the Markdown character.</w:t>
      </w:r>
    </w:p>
    <w:p w:rsidR="00CF2CED" w:rsidRPr="00CF2CED" w:rsidRDefault="00CF2CED" w:rsidP="00CF2CED">
      <w:pPr>
        <w:spacing w:after="0" w:line="240" w:lineRule="auto"/>
        <w:rPr>
          <w:rFonts w:ascii="Segoe UI" w:eastAsia="Times New Roman" w:hAnsi="Segoe UI" w:cs="Segoe UI"/>
          <w:sz w:val="24"/>
          <w:szCs w:val="24"/>
        </w:rPr>
      </w:pPr>
      <w:r w:rsidRPr="00CF2CED">
        <w:rPr>
          <w:rFonts w:ascii="Consolas" w:eastAsia="Times New Roman" w:hAnsi="Consolas" w:cs="Courier New"/>
          <w:sz w:val="20"/>
          <w:szCs w:val="20"/>
        </w:rPr>
        <w:t>Let's rename \*our-new-project\* to \*our-old-project\*.</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7397750" cy="384036"/>
            <wp:effectExtent l="0" t="0" r="0" b="0"/>
            <wp:docPr id="2" name="Picture 2" descr="Screenshot of rendered GitHub Markdown showing how backslashes prevent the conversion of asterisks to ita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of rendered GitHub Markdown showing how backslashes prevent the conversion of asterisks to italics."/>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397750" cy="384036"/>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For more information on backslashes, see Daring Fireball's </w:t>
      </w:r>
      <w:hyperlink r:id="rId69" w:anchor="backslash" w:history="1">
        <w:r w:rsidRPr="00CF2CED">
          <w:rPr>
            <w:rFonts w:ascii="Segoe UI" w:eastAsia="Times New Roman" w:hAnsi="Segoe UI" w:cs="Segoe UI"/>
            <w:color w:val="0969DA"/>
            <w:sz w:val="24"/>
            <w:szCs w:val="24"/>
            <w:u w:val="single"/>
          </w:rPr>
          <w:t>Markdown Syntax</w:t>
        </w:r>
      </w:hyperlink>
      <w:r w:rsidRPr="00CF2CED">
        <w:rPr>
          <w:rFonts w:ascii="Segoe UI" w:eastAsia="Times New Roman" w:hAnsi="Segoe UI" w:cs="Segoe UI"/>
          <w:sz w:val="24"/>
          <w:szCs w:val="24"/>
        </w:rPr>
        <w:t>.</w:t>
      </w:r>
    </w:p>
    <w:p w:rsidR="00CF2CED" w:rsidRPr="00CF2CED" w:rsidRDefault="00CF2CED" w:rsidP="00CF2CED">
      <w:pPr>
        <w:spacing w:after="240" w:line="240" w:lineRule="auto"/>
        <w:rPr>
          <w:rFonts w:ascii="Segoe UI" w:eastAsia="Times New Roman" w:hAnsi="Segoe UI" w:cs="Segoe UI"/>
          <w:color w:val="0969DA"/>
          <w:sz w:val="24"/>
          <w:szCs w:val="24"/>
        </w:rPr>
      </w:pPr>
      <w:r w:rsidRPr="00CF2CED">
        <w:rPr>
          <w:rFonts w:ascii="Segoe UI" w:eastAsia="Times New Roman" w:hAnsi="Segoe UI" w:cs="Segoe UI"/>
          <w:color w:val="0969DA"/>
          <w:sz w:val="24"/>
          <w:szCs w:val="24"/>
        </w:rPr>
        <w:t>Note</w:t>
      </w:r>
    </w:p>
    <w:p w:rsidR="00CF2CED" w:rsidRPr="00CF2CED" w:rsidRDefault="00CF2CED" w:rsidP="00CF2CED">
      <w:pPr>
        <w:spacing w:after="0" w:line="240" w:lineRule="auto"/>
        <w:rPr>
          <w:rFonts w:ascii="Segoe UI" w:eastAsia="Times New Roman" w:hAnsi="Segoe UI" w:cs="Segoe UI"/>
          <w:sz w:val="24"/>
          <w:szCs w:val="24"/>
        </w:rPr>
      </w:pPr>
      <w:r w:rsidRPr="00CF2CED">
        <w:rPr>
          <w:rFonts w:ascii="Segoe UI" w:eastAsia="Times New Roman" w:hAnsi="Segoe UI" w:cs="Segoe UI"/>
          <w:sz w:val="24"/>
          <w:szCs w:val="24"/>
        </w:rPr>
        <w:t>The Markdown formatting will not be ignored in the title of an issue or a pull request.</w:t>
      </w: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70" w:anchor="disabling-markdown-rendering" w:history="1">
        <w:r w:rsidRPr="00CF2CED">
          <w:rPr>
            <w:rFonts w:ascii="Segoe UI" w:eastAsia="Times New Roman" w:hAnsi="Segoe UI" w:cs="Segoe UI"/>
            <w:b/>
            <w:bCs/>
            <w:color w:val="0000FF"/>
            <w:sz w:val="36"/>
            <w:szCs w:val="36"/>
            <w:u w:val="single"/>
          </w:rPr>
          <w:t>Disabling Markdown rendering</w:t>
        </w:r>
      </w:hyperlink>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When viewing a Markdown file, you can click </w:t>
      </w:r>
      <w:r w:rsidRPr="00CF2CED">
        <w:rPr>
          <w:rFonts w:ascii="Segoe UI" w:eastAsia="Times New Roman" w:hAnsi="Segoe UI" w:cs="Segoe UI"/>
          <w:b/>
          <w:bCs/>
          <w:sz w:val="24"/>
          <w:szCs w:val="24"/>
        </w:rPr>
        <w:t>Code</w:t>
      </w:r>
      <w:r w:rsidRPr="00CF2CED">
        <w:rPr>
          <w:rFonts w:ascii="Segoe UI" w:eastAsia="Times New Roman" w:hAnsi="Segoe UI" w:cs="Segoe UI"/>
          <w:sz w:val="24"/>
          <w:szCs w:val="24"/>
        </w:rPr>
        <w:t> at the top of the file to disable Markdown rendering and view the file's source instead.</w:t>
      </w:r>
    </w:p>
    <w:p w:rsidR="00CF2CED" w:rsidRPr="00CF2CED" w:rsidRDefault="00CF2CED" w:rsidP="00CF2CED">
      <w:pPr>
        <w:spacing w:after="24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extent cx="6405561" cy="476250"/>
            <wp:effectExtent l="0" t="0" r="0" b="0"/>
            <wp:docPr id="1" name="Picture 1" descr="Screenshot of a Markdown file in a repository showing options for interacting with the file. A button, labeled &quot;Code&quot;,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a Markdown file in a repository showing options for interacting with the file. A button, labeled &quot;Code&quot;, is outlined in dark orang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434738" cy="478419"/>
                    </a:xfrm>
                    <a:prstGeom prst="rect">
                      <a:avLst/>
                    </a:prstGeom>
                    <a:noFill/>
                    <a:ln>
                      <a:noFill/>
                    </a:ln>
                  </pic:spPr>
                </pic:pic>
              </a:graphicData>
            </a:graphic>
          </wp:inline>
        </w:drawing>
      </w:r>
    </w:p>
    <w:p w:rsidR="00CF2CED" w:rsidRPr="00CF2CED" w:rsidRDefault="00CF2CED" w:rsidP="00CF2CED">
      <w:pPr>
        <w:spacing w:after="240" w:line="240" w:lineRule="auto"/>
        <w:rPr>
          <w:rFonts w:ascii="Segoe UI" w:eastAsia="Times New Roman" w:hAnsi="Segoe UI" w:cs="Segoe UI"/>
          <w:sz w:val="24"/>
          <w:szCs w:val="24"/>
        </w:rPr>
      </w:pPr>
      <w:r w:rsidRPr="00CF2CED">
        <w:rPr>
          <w:rFonts w:ascii="Segoe UI" w:eastAsia="Times New Roman" w:hAnsi="Segoe UI" w:cs="Segoe UI"/>
          <w:sz w:val="24"/>
          <w:szCs w:val="24"/>
        </w:rPr>
        <w:t>Disabling Markdown rendering enables you to use source view features, such as line linking, which is not possible when viewing rendered Markdown files.</w:t>
      </w:r>
    </w:p>
    <w:p w:rsidR="00495681" w:rsidRDefault="00495681" w:rsidP="00CF2CED">
      <w:pPr>
        <w:pBdr>
          <w:bottom w:val="single" w:sz="4" w:space="4" w:color="D8DEE4"/>
        </w:pBdr>
        <w:spacing w:before="360" w:after="240" w:line="240" w:lineRule="auto"/>
        <w:outlineLvl w:val="1"/>
        <w:rPr>
          <w:rFonts w:ascii="Segoe UI" w:eastAsia="Times New Roman" w:hAnsi="Segoe UI" w:cs="Segoe UI"/>
          <w:b/>
          <w:bCs/>
          <w:sz w:val="36"/>
          <w:szCs w:val="36"/>
        </w:rPr>
      </w:pPr>
    </w:p>
    <w:p w:rsidR="00495681" w:rsidRDefault="00495681" w:rsidP="00CF2CED">
      <w:pPr>
        <w:pBdr>
          <w:bottom w:val="single" w:sz="4" w:space="4" w:color="D8DEE4"/>
        </w:pBdr>
        <w:spacing w:before="360" w:after="240" w:line="240" w:lineRule="auto"/>
        <w:outlineLvl w:val="1"/>
        <w:rPr>
          <w:rFonts w:ascii="Segoe UI" w:eastAsia="Times New Roman" w:hAnsi="Segoe UI" w:cs="Segoe UI"/>
          <w:b/>
          <w:bCs/>
          <w:sz w:val="36"/>
          <w:szCs w:val="36"/>
        </w:rPr>
      </w:pPr>
    </w:p>
    <w:p w:rsidR="00CF2CED" w:rsidRPr="00CF2CED" w:rsidRDefault="00CF2CED" w:rsidP="00CF2CED">
      <w:pPr>
        <w:pBdr>
          <w:bottom w:val="single" w:sz="4" w:space="4" w:color="D8DEE4"/>
        </w:pBdr>
        <w:spacing w:before="360" w:after="240" w:line="240" w:lineRule="auto"/>
        <w:outlineLvl w:val="1"/>
        <w:rPr>
          <w:rFonts w:ascii="Segoe UI" w:eastAsia="Times New Roman" w:hAnsi="Segoe UI" w:cs="Segoe UI"/>
          <w:b/>
          <w:bCs/>
          <w:sz w:val="36"/>
          <w:szCs w:val="36"/>
        </w:rPr>
      </w:pPr>
      <w:hyperlink r:id="rId72" w:anchor="further-reading" w:history="1">
        <w:r w:rsidRPr="00CF2CED">
          <w:rPr>
            <w:rFonts w:ascii="Segoe UI" w:eastAsia="Times New Roman" w:hAnsi="Segoe UI" w:cs="Segoe UI"/>
            <w:b/>
            <w:bCs/>
            <w:color w:val="0000FF"/>
            <w:sz w:val="36"/>
            <w:szCs w:val="36"/>
            <w:u w:val="single"/>
          </w:rPr>
          <w:t>Further reading</w:t>
        </w:r>
      </w:hyperlink>
    </w:p>
    <w:p w:rsidR="00CF2CED" w:rsidRPr="00CF2CED" w:rsidRDefault="00CF2CED" w:rsidP="00CF2CED">
      <w:pPr>
        <w:numPr>
          <w:ilvl w:val="0"/>
          <w:numId w:val="4"/>
        </w:numPr>
        <w:spacing w:before="100" w:beforeAutospacing="1" w:after="100" w:afterAutospacing="1" w:line="240" w:lineRule="auto"/>
        <w:rPr>
          <w:rFonts w:ascii="Segoe UI" w:eastAsia="Times New Roman" w:hAnsi="Segoe UI" w:cs="Segoe UI"/>
          <w:sz w:val="24"/>
          <w:szCs w:val="24"/>
        </w:rPr>
      </w:pPr>
      <w:hyperlink r:id="rId73" w:history="1">
        <w:proofErr w:type="spellStart"/>
        <w:r w:rsidRPr="00CF2CED">
          <w:rPr>
            <w:rFonts w:ascii="Segoe UI" w:eastAsia="Times New Roman" w:hAnsi="Segoe UI" w:cs="Segoe UI"/>
            <w:color w:val="0969DA"/>
            <w:sz w:val="24"/>
            <w:szCs w:val="24"/>
            <w:u w:val="single"/>
          </w:rPr>
          <w:t>GitHub</w:t>
        </w:r>
        <w:proofErr w:type="spellEnd"/>
        <w:r w:rsidRPr="00CF2CED">
          <w:rPr>
            <w:rFonts w:ascii="Segoe UI" w:eastAsia="Times New Roman" w:hAnsi="Segoe UI" w:cs="Segoe UI"/>
            <w:color w:val="0969DA"/>
            <w:sz w:val="24"/>
            <w:szCs w:val="24"/>
            <w:u w:val="single"/>
          </w:rPr>
          <w:t xml:space="preserve"> Flavored Markdown Spec</w:t>
        </w:r>
      </w:hyperlink>
    </w:p>
    <w:p w:rsidR="00CF2CED" w:rsidRPr="00CF2CED" w:rsidRDefault="00CF2CED" w:rsidP="00CF2CED">
      <w:pPr>
        <w:numPr>
          <w:ilvl w:val="0"/>
          <w:numId w:val="4"/>
        </w:numPr>
        <w:spacing w:before="60" w:after="100" w:afterAutospacing="1" w:line="240" w:lineRule="auto"/>
        <w:rPr>
          <w:rFonts w:ascii="Segoe UI" w:eastAsia="Times New Roman" w:hAnsi="Segoe UI" w:cs="Segoe UI"/>
          <w:sz w:val="24"/>
          <w:szCs w:val="24"/>
        </w:rPr>
      </w:pPr>
      <w:hyperlink r:id="rId74" w:history="1">
        <w:r w:rsidRPr="00CF2CED">
          <w:rPr>
            <w:rFonts w:ascii="Segoe UI" w:eastAsia="Times New Roman" w:hAnsi="Segoe UI" w:cs="Segoe UI"/>
            <w:color w:val="0969DA"/>
            <w:sz w:val="24"/>
            <w:szCs w:val="24"/>
            <w:u w:val="single"/>
          </w:rPr>
          <w:t xml:space="preserve">About writing </w:t>
        </w:r>
        <w:r w:rsidRPr="00CF2CED">
          <w:rPr>
            <w:rFonts w:ascii="Segoe UI" w:eastAsia="Times New Roman" w:hAnsi="Segoe UI" w:cs="Segoe UI"/>
            <w:color w:val="0969DA"/>
            <w:sz w:val="24"/>
            <w:szCs w:val="24"/>
            <w:u w:val="single"/>
          </w:rPr>
          <w:t>a</w:t>
        </w:r>
        <w:r w:rsidRPr="00CF2CED">
          <w:rPr>
            <w:rFonts w:ascii="Segoe UI" w:eastAsia="Times New Roman" w:hAnsi="Segoe UI" w:cs="Segoe UI"/>
            <w:color w:val="0969DA"/>
            <w:sz w:val="24"/>
            <w:szCs w:val="24"/>
            <w:u w:val="single"/>
          </w:rPr>
          <w:t>nd fo</w:t>
        </w:r>
        <w:bookmarkStart w:id="1" w:name="_GoBack"/>
        <w:bookmarkEnd w:id="1"/>
        <w:r w:rsidRPr="00CF2CED">
          <w:rPr>
            <w:rFonts w:ascii="Segoe UI" w:eastAsia="Times New Roman" w:hAnsi="Segoe UI" w:cs="Segoe UI"/>
            <w:color w:val="0969DA"/>
            <w:sz w:val="24"/>
            <w:szCs w:val="24"/>
            <w:u w:val="single"/>
          </w:rPr>
          <w:t>r</w:t>
        </w:r>
        <w:r w:rsidRPr="00CF2CED">
          <w:rPr>
            <w:rFonts w:ascii="Segoe UI" w:eastAsia="Times New Roman" w:hAnsi="Segoe UI" w:cs="Segoe UI"/>
            <w:color w:val="0969DA"/>
            <w:sz w:val="24"/>
            <w:szCs w:val="24"/>
            <w:u w:val="single"/>
          </w:rPr>
          <w:t xml:space="preserve">matting on </w:t>
        </w:r>
        <w:proofErr w:type="spellStart"/>
        <w:r w:rsidRPr="00CF2CED">
          <w:rPr>
            <w:rFonts w:ascii="Segoe UI" w:eastAsia="Times New Roman" w:hAnsi="Segoe UI" w:cs="Segoe UI"/>
            <w:color w:val="0969DA"/>
            <w:sz w:val="24"/>
            <w:szCs w:val="24"/>
            <w:u w:val="single"/>
          </w:rPr>
          <w:t>GitHub</w:t>
        </w:r>
        <w:proofErr w:type="spellEnd"/>
      </w:hyperlink>
    </w:p>
    <w:p w:rsidR="00CF2CED" w:rsidRPr="00CF2CED" w:rsidRDefault="00CF2CED" w:rsidP="00CF2CED">
      <w:pPr>
        <w:numPr>
          <w:ilvl w:val="0"/>
          <w:numId w:val="4"/>
        </w:numPr>
        <w:spacing w:before="60" w:after="100" w:afterAutospacing="1" w:line="240" w:lineRule="auto"/>
        <w:rPr>
          <w:rFonts w:ascii="Segoe UI" w:eastAsia="Times New Roman" w:hAnsi="Segoe UI" w:cs="Segoe UI"/>
          <w:sz w:val="24"/>
          <w:szCs w:val="24"/>
        </w:rPr>
      </w:pPr>
      <w:hyperlink r:id="rId75" w:history="1">
        <w:r w:rsidRPr="00CF2CED">
          <w:rPr>
            <w:rFonts w:ascii="Segoe UI" w:eastAsia="Times New Roman" w:hAnsi="Segoe UI" w:cs="Segoe UI"/>
            <w:color w:val="0969DA"/>
            <w:sz w:val="24"/>
            <w:szCs w:val="24"/>
            <w:u w:val="single"/>
          </w:rPr>
          <w:t>Working with advanced formatting</w:t>
        </w:r>
      </w:hyperlink>
    </w:p>
    <w:p w:rsidR="00CF2CED" w:rsidRPr="00CF2CED" w:rsidRDefault="00CF2CED" w:rsidP="00CF2CED">
      <w:pPr>
        <w:numPr>
          <w:ilvl w:val="0"/>
          <w:numId w:val="4"/>
        </w:numPr>
        <w:spacing w:before="60" w:after="100" w:afterAutospacing="1" w:line="240" w:lineRule="auto"/>
        <w:rPr>
          <w:rFonts w:ascii="Segoe UI" w:eastAsia="Times New Roman" w:hAnsi="Segoe UI" w:cs="Segoe UI"/>
          <w:sz w:val="24"/>
          <w:szCs w:val="24"/>
        </w:rPr>
      </w:pPr>
      <w:hyperlink r:id="rId76" w:history="1">
        <w:proofErr w:type="spellStart"/>
        <w:r w:rsidRPr="00CF2CED">
          <w:rPr>
            <w:rFonts w:ascii="Segoe UI" w:eastAsia="Times New Roman" w:hAnsi="Segoe UI" w:cs="Segoe UI"/>
            <w:color w:val="0969DA"/>
            <w:sz w:val="24"/>
            <w:szCs w:val="24"/>
            <w:u w:val="single"/>
          </w:rPr>
          <w:t>Quickstart</w:t>
        </w:r>
        <w:proofErr w:type="spellEnd"/>
        <w:r w:rsidRPr="00CF2CED">
          <w:rPr>
            <w:rFonts w:ascii="Segoe UI" w:eastAsia="Times New Roman" w:hAnsi="Segoe UI" w:cs="Segoe UI"/>
            <w:color w:val="0969DA"/>
            <w:sz w:val="24"/>
            <w:szCs w:val="24"/>
            <w:u w:val="single"/>
          </w:rPr>
          <w:t xml:space="preserve"> for writing on </w:t>
        </w:r>
        <w:proofErr w:type="spellStart"/>
        <w:r w:rsidRPr="00CF2CED">
          <w:rPr>
            <w:rFonts w:ascii="Segoe UI" w:eastAsia="Times New Roman" w:hAnsi="Segoe UI" w:cs="Segoe UI"/>
            <w:color w:val="0969DA"/>
            <w:sz w:val="24"/>
            <w:szCs w:val="24"/>
            <w:u w:val="single"/>
          </w:rPr>
          <w:t>GitHub</w:t>
        </w:r>
        <w:proofErr w:type="spellEnd"/>
      </w:hyperlink>
    </w:p>
    <w:p w:rsidR="005F59BD" w:rsidRDefault="005F59BD"/>
    <w:sectPr w:rsidR="005F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F86"/>
    <w:multiLevelType w:val="multilevel"/>
    <w:tmpl w:val="316A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91929"/>
    <w:multiLevelType w:val="multilevel"/>
    <w:tmpl w:val="C5B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74464"/>
    <w:multiLevelType w:val="multilevel"/>
    <w:tmpl w:val="CF9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F2D8E"/>
    <w:multiLevelType w:val="multilevel"/>
    <w:tmpl w:val="DD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2E"/>
    <w:rsid w:val="002D29A7"/>
    <w:rsid w:val="00375AB6"/>
    <w:rsid w:val="00495681"/>
    <w:rsid w:val="005F59BD"/>
    <w:rsid w:val="00C2682E"/>
    <w:rsid w:val="00CF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2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2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CE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2CED"/>
    <w:rPr>
      <w:color w:val="0000FF"/>
      <w:u w:val="single"/>
    </w:rPr>
  </w:style>
  <w:style w:type="character" w:customStyle="1" w:styleId="heading-link-symbol">
    <w:name w:val="heading-link-symbol"/>
    <w:basedOn w:val="DefaultParagraphFont"/>
    <w:rsid w:val="00CF2CED"/>
  </w:style>
  <w:style w:type="paragraph" w:styleId="NormalWeb">
    <w:name w:val="Normal (Web)"/>
    <w:basedOn w:val="Normal"/>
    <w:uiPriority w:val="99"/>
    <w:semiHidden/>
    <w:unhideWhenUsed/>
    <w:rsid w:val="00CF2CE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CF2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C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2CED"/>
    <w:rPr>
      <w:rFonts w:ascii="Courier New" w:eastAsia="Times New Roman" w:hAnsi="Courier New" w:cs="Courier New"/>
      <w:sz w:val="20"/>
      <w:szCs w:val="20"/>
    </w:rPr>
  </w:style>
  <w:style w:type="character" w:customStyle="1" w:styleId="hljs-section">
    <w:name w:val="hljs-section"/>
    <w:basedOn w:val="DefaultParagraphFont"/>
    <w:rsid w:val="00CF2CED"/>
  </w:style>
  <w:style w:type="character" w:styleId="Strong">
    <w:name w:val="Strong"/>
    <w:basedOn w:val="DefaultParagraphFont"/>
    <w:uiPriority w:val="22"/>
    <w:qFormat/>
    <w:rsid w:val="00CF2CED"/>
    <w:rPr>
      <w:b/>
      <w:bCs/>
    </w:rPr>
  </w:style>
  <w:style w:type="character" w:styleId="Emphasis">
    <w:name w:val="Emphasis"/>
    <w:basedOn w:val="DefaultParagraphFont"/>
    <w:uiPriority w:val="20"/>
    <w:qFormat/>
    <w:rsid w:val="00CF2CED"/>
    <w:rPr>
      <w:i/>
      <w:iCs/>
    </w:rPr>
  </w:style>
  <w:style w:type="character" w:customStyle="1" w:styleId="hljs-quote">
    <w:name w:val="hljs-quote"/>
    <w:basedOn w:val="DefaultParagraphFont"/>
    <w:rsid w:val="00CF2CED"/>
  </w:style>
  <w:style w:type="paragraph" w:customStyle="1" w:styleId="ghd-alert-title">
    <w:name w:val="ghd-alert-title"/>
    <w:basedOn w:val="Normal"/>
    <w:rsid w:val="00CF2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de">
    <w:name w:val="hljs-code"/>
    <w:basedOn w:val="DefaultParagraphFont"/>
    <w:rsid w:val="00CF2CED"/>
  </w:style>
  <w:style w:type="character" w:customStyle="1" w:styleId="hljs-emphasis">
    <w:name w:val="hljs-emphasis"/>
    <w:basedOn w:val="DefaultParagraphFont"/>
    <w:rsid w:val="00CF2CED"/>
  </w:style>
  <w:style w:type="character" w:customStyle="1" w:styleId="hljs-string">
    <w:name w:val="hljs-string"/>
    <w:basedOn w:val="DefaultParagraphFont"/>
    <w:rsid w:val="00CF2CED"/>
  </w:style>
  <w:style w:type="character" w:customStyle="1" w:styleId="hljs-link">
    <w:name w:val="hljs-link"/>
    <w:basedOn w:val="DefaultParagraphFont"/>
    <w:rsid w:val="00CF2CED"/>
  </w:style>
  <w:style w:type="character" w:customStyle="1" w:styleId="xml">
    <w:name w:val="xml"/>
    <w:basedOn w:val="DefaultParagraphFont"/>
    <w:rsid w:val="00CF2CED"/>
  </w:style>
  <w:style w:type="character" w:customStyle="1" w:styleId="hljs-tag">
    <w:name w:val="hljs-tag"/>
    <w:basedOn w:val="DefaultParagraphFont"/>
    <w:rsid w:val="00CF2CED"/>
  </w:style>
  <w:style w:type="character" w:customStyle="1" w:styleId="hljs-name">
    <w:name w:val="hljs-name"/>
    <w:basedOn w:val="DefaultParagraphFont"/>
    <w:rsid w:val="00CF2CED"/>
  </w:style>
  <w:style w:type="character" w:customStyle="1" w:styleId="hljs-attr">
    <w:name w:val="hljs-attr"/>
    <w:basedOn w:val="DefaultParagraphFont"/>
    <w:rsid w:val="00CF2CED"/>
  </w:style>
  <w:style w:type="character" w:customStyle="1" w:styleId="hljs-bullet">
    <w:name w:val="hljs-bullet"/>
    <w:basedOn w:val="DefaultParagraphFont"/>
    <w:rsid w:val="00CF2CED"/>
  </w:style>
  <w:style w:type="paragraph" w:styleId="BalloonText">
    <w:name w:val="Balloon Text"/>
    <w:basedOn w:val="Normal"/>
    <w:link w:val="BalloonTextChar"/>
    <w:uiPriority w:val="99"/>
    <w:semiHidden/>
    <w:unhideWhenUsed/>
    <w:rsid w:val="00CF2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C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2C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F2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2C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CE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F2CED"/>
    <w:rPr>
      <w:color w:val="0000FF"/>
      <w:u w:val="single"/>
    </w:rPr>
  </w:style>
  <w:style w:type="character" w:customStyle="1" w:styleId="heading-link-symbol">
    <w:name w:val="heading-link-symbol"/>
    <w:basedOn w:val="DefaultParagraphFont"/>
    <w:rsid w:val="00CF2CED"/>
  </w:style>
  <w:style w:type="paragraph" w:styleId="NormalWeb">
    <w:name w:val="Normal (Web)"/>
    <w:basedOn w:val="Normal"/>
    <w:uiPriority w:val="99"/>
    <w:semiHidden/>
    <w:unhideWhenUsed/>
    <w:rsid w:val="00CF2CE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CF2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C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2CED"/>
    <w:rPr>
      <w:rFonts w:ascii="Courier New" w:eastAsia="Times New Roman" w:hAnsi="Courier New" w:cs="Courier New"/>
      <w:sz w:val="20"/>
      <w:szCs w:val="20"/>
    </w:rPr>
  </w:style>
  <w:style w:type="character" w:customStyle="1" w:styleId="hljs-section">
    <w:name w:val="hljs-section"/>
    <w:basedOn w:val="DefaultParagraphFont"/>
    <w:rsid w:val="00CF2CED"/>
  </w:style>
  <w:style w:type="character" w:styleId="Strong">
    <w:name w:val="Strong"/>
    <w:basedOn w:val="DefaultParagraphFont"/>
    <w:uiPriority w:val="22"/>
    <w:qFormat/>
    <w:rsid w:val="00CF2CED"/>
    <w:rPr>
      <w:b/>
      <w:bCs/>
    </w:rPr>
  </w:style>
  <w:style w:type="character" w:styleId="Emphasis">
    <w:name w:val="Emphasis"/>
    <w:basedOn w:val="DefaultParagraphFont"/>
    <w:uiPriority w:val="20"/>
    <w:qFormat/>
    <w:rsid w:val="00CF2CED"/>
    <w:rPr>
      <w:i/>
      <w:iCs/>
    </w:rPr>
  </w:style>
  <w:style w:type="character" w:customStyle="1" w:styleId="hljs-quote">
    <w:name w:val="hljs-quote"/>
    <w:basedOn w:val="DefaultParagraphFont"/>
    <w:rsid w:val="00CF2CED"/>
  </w:style>
  <w:style w:type="paragraph" w:customStyle="1" w:styleId="ghd-alert-title">
    <w:name w:val="ghd-alert-title"/>
    <w:basedOn w:val="Normal"/>
    <w:rsid w:val="00CF2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de">
    <w:name w:val="hljs-code"/>
    <w:basedOn w:val="DefaultParagraphFont"/>
    <w:rsid w:val="00CF2CED"/>
  </w:style>
  <w:style w:type="character" w:customStyle="1" w:styleId="hljs-emphasis">
    <w:name w:val="hljs-emphasis"/>
    <w:basedOn w:val="DefaultParagraphFont"/>
    <w:rsid w:val="00CF2CED"/>
  </w:style>
  <w:style w:type="character" w:customStyle="1" w:styleId="hljs-string">
    <w:name w:val="hljs-string"/>
    <w:basedOn w:val="DefaultParagraphFont"/>
    <w:rsid w:val="00CF2CED"/>
  </w:style>
  <w:style w:type="character" w:customStyle="1" w:styleId="hljs-link">
    <w:name w:val="hljs-link"/>
    <w:basedOn w:val="DefaultParagraphFont"/>
    <w:rsid w:val="00CF2CED"/>
  </w:style>
  <w:style w:type="character" w:customStyle="1" w:styleId="xml">
    <w:name w:val="xml"/>
    <w:basedOn w:val="DefaultParagraphFont"/>
    <w:rsid w:val="00CF2CED"/>
  </w:style>
  <w:style w:type="character" w:customStyle="1" w:styleId="hljs-tag">
    <w:name w:val="hljs-tag"/>
    <w:basedOn w:val="DefaultParagraphFont"/>
    <w:rsid w:val="00CF2CED"/>
  </w:style>
  <w:style w:type="character" w:customStyle="1" w:styleId="hljs-name">
    <w:name w:val="hljs-name"/>
    <w:basedOn w:val="DefaultParagraphFont"/>
    <w:rsid w:val="00CF2CED"/>
  </w:style>
  <w:style w:type="character" w:customStyle="1" w:styleId="hljs-attr">
    <w:name w:val="hljs-attr"/>
    <w:basedOn w:val="DefaultParagraphFont"/>
    <w:rsid w:val="00CF2CED"/>
  </w:style>
  <w:style w:type="character" w:customStyle="1" w:styleId="hljs-bullet">
    <w:name w:val="hljs-bullet"/>
    <w:basedOn w:val="DefaultParagraphFont"/>
    <w:rsid w:val="00CF2CED"/>
  </w:style>
  <w:style w:type="paragraph" w:styleId="BalloonText">
    <w:name w:val="Balloon Text"/>
    <w:basedOn w:val="Normal"/>
    <w:link w:val="BalloonTextChar"/>
    <w:uiPriority w:val="99"/>
    <w:semiHidden/>
    <w:unhideWhenUsed/>
    <w:rsid w:val="00CF2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C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199681">
      <w:bodyDiv w:val="1"/>
      <w:marLeft w:val="0"/>
      <w:marRight w:val="0"/>
      <w:marTop w:val="0"/>
      <w:marBottom w:val="0"/>
      <w:divBdr>
        <w:top w:val="none" w:sz="0" w:space="0" w:color="auto"/>
        <w:left w:val="none" w:sz="0" w:space="0" w:color="auto"/>
        <w:bottom w:val="none" w:sz="0" w:space="0" w:color="auto"/>
        <w:right w:val="none" w:sz="0" w:space="0" w:color="auto"/>
      </w:divBdr>
      <w:divsChild>
        <w:div w:id="1834879438">
          <w:marLeft w:val="0"/>
          <w:marRight w:val="0"/>
          <w:marTop w:val="0"/>
          <w:marBottom w:val="0"/>
          <w:divBdr>
            <w:top w:val="none" w:sz="0" w:space="0" w:color="auto"/>
            <w:left w:val="none" w:sz="0" w:space="0" w:color="auto"/>
            <w:bottom w:val="none" w:sz="0" w:space="0" w:color="auto"/>
            <w:right w:val="none" w:sz="0" w:space="0" w:color="auto"/>
          </w:divBdr>
          <w:divsChild>
            <w:div w:id="899750276">
              <w:marLeft w:val="0"/>
              <w:marRight w:val="0"/>
              <w:marTop w:val="0"/>
              <w:marBottom w:val="0"/>
              <w:divBdr>
                <w:top w:val="none" w:sz="0" w:space="0" w:color="auto"/>
                <w:left w:val="none" w:sz="0" w:space="0" w:color="auto"/>
                <w:bottom w:val="none" w:sz="0" w:space="0" w:color="auto"/>
                <w:right w:val="none" w:sz="0" w:space="0" w:color="auto"/>
              </w:divBdr>
            </w:div>
          </w:divsChild>
        </w:div>
        <w:div w:id="905795642">
          <w:marLeft w:val="0"/>
          <w:marRight w:val="0"/>
          <w:marTop w:val="0"/>
          <w:marBottom w:val="0"/>
          <w:divBdr>
            <w:top w:val="none" w:sz="0" w:space="0" w:color="auto"/>
            <w:left w:val="none" w:sz="0" w:space="0" w:color="auto"/>
            <w:bottom w:val="none" w:sz="0" w:space="0" w:color="auto"/>
            <w:right w:val="none" w:sz="0" w:space="0" w:color="auto"/>
          </w:divBdr>
          <w:divsChild>
            <w:div w:id="5797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7625">
      <w:bodyDiv w:val="1"/>
      <w:marLeft w:val="0"/>
      <w:marRight w:val="0"/>
      <w:marTop w:val="0"/>
      <w:marBottom w:val="0"/>
      <w:divBdr>
        <w:top w:val="none" w:sz="0" w:space="0" w:color="auto"/>
        <w:left w:val="none" w:sz="0" w:space="0" w:color="auto"/>
        <w:bottom w:val="none" w:sz="0" w:space="0" w:color="auto"/>
        <w:right w:val="none" w:sz="0" w:space="0" w:color="auto"/>
      </w:divBdr>
      <w:divsChild>
        <w:div w:id="1434862913">
          <w:marLeft w:val="0"/>
          <w:marRight w:val="0"/>
          <w:marTop w:val="0"/>
          <w:marBottom w:val="0"/>
          <w:divBdr>
            <w:top w:val="none" w:sz="0" w:space="0" w:color="auto"/>
            <w:left w:val="none" w:sz="0" w:space="0" w:color="auto"/>
            <w:bottom w:val="none" w:sz="0" w:space="0" w:color="auto"/>
            <w:right w:val="none" w:sz="0" w:space="0" w:color="auto"/>
          </w:divBdr>
          <w:divsChild>
            <w:div w:id="778529251">
              <w:marLeft w:val="0"/>
              <w:marRight w:val="0"/>
              <w:marTop w:val="0"/>
              <w:marBottom w:val="0"/>
              <w:divBdr>
                <w:top w:val="none" w:sz="0" w:space="0" w:color="auto"/>
                <w:left w:val="none" w:sz="0" w:space="0" w:color="auto"/>
                <w:bottom w:val="none" w:sz="0" w:space="0" w:color="auto"/>
                <w:right w:val="none" w:sz="0" w:space="0" w:color="auto"/>
              </w:divBdr>
              <w:divsChild>
                <w:div w:id="398792363">
                  <w:marLeft w:val="0"/>
                  <w:marRight w:val="0"/>
                  <w:marTop w:val="0"/>
                  <w:marBottom w:val="0"/>
                  <w:divBdr>
                    <w:top w:val="none" w:sz="0" w:space="0" w:color="auto"/>
                    <w:left w:val="none" w:sz="0" w:space="0" w:color="auto"/>
                    <w:bottom w:val="none" w:sz="0" w:space="0" w:color="auto"/>
                    <w:right w:val="none" w:sz="0" w:space="0" w:color="auto"/>
                  </w:divBdr>
                  <w:divsChild>
                    <w:div w:id="261383646">
                      <w:marLeft w:val="0"/>
                      <w:marRight w:val="0"/>
                      <w:marTop w:val="0"/>
                      <w:marBottom w:val="0"/>
                      <w:divBdr>
                        <w:top w:val="none" w:sz="0" w:space="0" w:color="auto"/>
                        <w:left w:val="none" w:sz="0" w:space="0" w:color="auto"/>
                        <w:bottom w:val="none" w:sz="0" w:space="0" w:color="auto"/>
                        <w:right w:val="none" w:sz="0" w:space="0" w:color="auto"/>
                      </w:divBdr>
                      <w:divsChild>
                        <w:div w:id="288320073">
                          <w:marLeft w:val="0"/>
                          <w:marRight w:val="0"/>
                          <w:marTop w:val="0"/>
                          <w:marBottom w:val="0"/>
                          <w:divBdr>
                            <w:top w:val="none" w:sz="0" w:space="0" w:color="auto"/>
                            <w:left w:val="none" w:sz="0" w:space="0" w:color="auto"/>
                            <w:bottom w:val="none" w:sz="0" w:space="0" w:color="auto"/>
                            <w:right w:val="none" w:sz="0" w:space="0" w:color="auto"/>
                          </w:divBdr>
                          <w:divsChild>
                            <w:div w:id="1210341121">
                              <w:marLeft w:val="0"/>
                              <w:marRight w:val="0"/>
                              <w:marTop w:val="0"/>
                              <w:marBottom w:val="0"/>
                              <w:divBdr>
                                <w:top w:val="none" w:sz="0" w:space="0" w:color="auto"/>
                                <w:left w:val="single" w:sz="24" w:space="12" w:color="0969DA"/>
                                <w:bottom w:val="none" w:sz="0" w:space="0" w:color="auto"/>
                                <w:right w:val="none" w:sz="0" w:space="0" w:color="auto"/>
                              </w:divBdr>
                            </w:div>
                            <w:div w:id="149563176">
                              <w:marLeft w:val="0"/>
                              <w:marRight w:val="0"/>
                              <w:marTop w:val="0"/>
                              <w:marBottom w:val="0"/>
                              <w:divBdr>
                                <w:top w:val="none" w:sz="0" w:space="0" w:color="auto"/>
                                <w:left w:val="single" w:sz="24" w:space="12" w:color="0969DA"/>
                                <w:bottom w:val="none" w:sz="0" w:space="0" w:color="auto"/>
                                <w:right w:val="none" w:sz="0" w:space="0" w:color="auto"/>
                              </w:divBdr>
                            </w:div>
                            <w:div w:id="1156144743">
                              <w:marLeft w:val="0"/>
                              <w:marRight w:val="0"/>
                              <w:marTop w:val="0"/>
                              <w:marBottom w:val="0"/>
                              <w:divBdr>
                                <w:top w:val="none" w:sz="0" w:space="0" w:color="auto"/>
                                <w:left w:val="single" w:sz="24" w:space="12" w:color="0969DA"/>
                                <w:bottom w:val="none" w:sz="0" w:space="0" w:color="auto"/>
                                <w:right w:val="none" w:sz="0" w:space="0" w:color="auto"/>
                              </w:divBdr>
                            </w:div>
                            <w:div w:id="943732633">
                              <w:marLeft w:val="0"/>
                              <w:marRight w:val="0"/>
                              <w:marTop w:val="0"/>
                              <w:marBottom w:val="0"/>
                              <w:divBdr>
                                <w:top w:val="none" w:sz="0" w:space="0" w:color="auto"/>
                                <w:left w:val="single" w:sz="24" w:space="12" w:color="0969DA"/>
                                <w:bottom w:val="none" w:sz="0" w:space="0" w:color="auto"/>
                                <w:right w:val="none" w:sz="0" w:space="0" w:color="auto"/>
                              </w:divBdr>
                            </w:div>
                            <w:div w:id="2124181412">
                              <w:marLeft w:val="0"/>
                              <w:marRight w:val="0"/>
                              <w:marTop w:val="0"/>
                              <w:marBottom w:val="0"/>
                              <w:divBdr>
                                <w:top w:val="none" w:sz="0" w:space="0" w:color="auto"/>
                                <w:left w:val="single" w:sz="24" w:space="12" w:color="0969DA"/>
                                <w:bottom w:val="none" w:sz="0" w:space="0" w:color="auto"/>
                                <w:right w:val="none" w:sz="0" w:space="0" w:color="auto"/>
                              </w:divBdr>
                            </w:div>
                            <w:div w:id="543372213">
                              <w:marLeft w:val="0"/>
                              <w:marRight w:val="0"/>
                              <w:marTop w:val="0"/>
                              <w:marBottom w:val="0"/>
                              <w:divBdr>
                                <w:top w:val="none" w:sz="0" w:space="0" w:color="auto"/>
                                <w:left w:val="single" w:sz="24" w:space="12" w:color="1A7F37"/>
                                <w:bottom w:val="none" w:sz="0" w:space="0" w:color="auto"/>
                                <w:right w:val="none" w:sz="0" w:space="0" w:color="auto"/>
                              </w:divBdr>
                            </w:div>
                            <w:div w:id="1915313909">
                              <w:marLeft w:val="0"/>
                              <w:marRight w:val="0"/>
                              <w:marTop w:val="0"/>
                              <w:marBottom w:val="0"/>
                              <w:divBdr>
                                <w:top w:val="none" w:sz="0" w:space="0" w:color="auto"/>
                                <w:left w:val="single" w:sz="24" w:space="12" w:color="0969DA"/>
                                <w:bottom w:val="none" w:sz="0" w:space="0" w:color="auto"/>
                                <w:right w:val="none" w:sz="0" w:space="0" w:color="auto"/>
                              </w:divBdr>
                            </w:div>
                            <w:div w:id="436607441">
                              <w:marLeft w:val="0"/>
                              <w:marRight w:val="0"/>
                              <w:marTop w:val="0"/>
                              <w:marBottom w:val="0"/>
                              <w:divBdr>
                                <w:top w:val="none" w:sz="0" w:space="0" w:color="auto"/>
                                <w:left w:val="single" w:sz="24" w:space="12" w:color="0969DA"/>
                                <w:bottom w:val="none" w:sz="0" w:space="0" w:color="auto"/>
                                <w:right w:val="none" w:sz="0" w:space="0" w:color="auto"/>
                              </w:divBdr>
                            </w:div>
                            <w:div w:id="2054966434">
                              <w:marLeft w:val="0"/>
                              <w:marRight w:val="0"/>
                              <w:marTop w:val="0"/>
                              <w:marBottom w:val="0"/>
                              <w:divBdr>
                                <w:top w:val="none" w:sz="0" w:space="0" w:color="auto"/>
                                <w:left w:val="single" w:sz="24" w:space="12" w:color="0969DA"/>
                                <w:bottom w:val="none" w:sz="0" w:space="0" w:color="auto"/>
                                <w:right w:val="none" w:sz="0" w:space="0" w:color="auto"/>
                              </w:divBdr>
                            </w:div>
                            <w:div w:id="105393137">
                              <w:marLeft w:val="0"/>
                              <w:marRight w:val="0"/>
                              <w:marTop w:val="0"/>
                              <w:marBottom w:val="0"/>
                              <w:divBdr>
                                <w:top w:val="none" w:sz="0" w:space="0" w:color="auto"/>
                                <w:left w:val="single" w:sz="24" w:space="12" w:color="0969DA"/>
                                <w:bottom w:val="none" w:sz="0" w:space="0" w:color="auto"/>
                                <w:right w:val="none" w:sz="0" w:space="0" w:color="auto"/>
                              </w:divBdr>
                            </w:div>
                            <w:div w:id="1624186817">
                              <w:marLeft w:val="0"/>
                              <w:marRight w:val="0"/>
                              <w:marTop w:val="0"/>
                              <w:marBottom w:val="0"/>
                              <w:divBdr>
                                <w:top w:val="none" w:sz="0" w:space="0" w:color="auto"/>
                                <w:left w:val="single" w:sz="24" w:space="12" w:color="0969DA"/>
                                <w:bottom w:val="none" w:sz="0" w:space="0" w:color="auto"/>
                                <w:right w:val="none" w:sz="0" w:space="0" w:color="auto"/>
                              </w:divBdr>
                            </w:div>
                            <w:div w:id="1099106465">
                              <w:marLeft w:val="0"/>
                              <w:marRight w:val="0"/>
                              <w:marTop w:val="0"/>
                              <w:marBottom w:val="0"/>
                              <w:divBdr>
                                <w:top w:val="none" w:sz="0" w:space="0" w:color="auto"/>
                                <w:left w:val="single" w:sz="24" w:space="12" w:color="0969DA"/>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writing-on-github/getting-started-with-writing-and-formatting-on-github/basic-writing-and-formatting-syntax" TargetMode="External"/><Relationship Id="rId18" Type="http://schemas.openxmlformats.org/officeDocument/2006/relationships/hyperlink" Target="https://docs.github.com/en/get-started/writing-on-github/getting-started-with-writing-and-formatting-on-github/basic-writing-and-formatting-syntax" TargetMode="External"/><Relationship Id="rId26" Type="http://schemas.openxmlformats.org/officeDocument/2006/relationships/image" Target="media/image11.png"/><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hyperlink" Target="https://docs.github.com/en/get-started/writing-on-github/getting-started-with-writing-and-formatting-on-github/basic-writing-and-formatting-syntax" TargetMode="External"/><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hyperlink" Target="https://docs.github.com/en/organizations/organizing-members-into-teams" TargetMode="External"/><Relationship Id="rId55" Type="http://schemas.openxmlformats.org/officeDocument/2006/relationships/hyperlink" Target="https://docs.github.com/en/get-started/writing-on-github/getting-started-with-writing-and-formatting-on-github/basic-writing-and-formatting-syntax" TargetMode="External"/><Relationship Id="rId63" Type="http://schemas.openxmlformats.org/officeDocument/2006/relationships/image" Target="media/image22.png"/><Relationship Id="rId68" Type="http://schemas.openxmlformats.org/officeDocument/2006/relationships/image" Target="media/image24.png"/><Relationship Id="rId76" Type="http://schemas.openxmlformats.org/officeDocument/2006/relationships/hyperlink" Target="https://docs.github.com/en/get-started/writing-on-github/getting-started-with-writing-and-formatting-on-github/quickstart-for-writing-on-github" TargetMode="External"/><Relationship Id="rId7" Type="http://schemas.openxmlformats.org/officeDocument/2006/relationships/image" Target="media/image1.png"/><Relationship Id="rId71"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hyperlink" Target="https://docs.github.com/en/get-started/writing-on-github/working-with-advanced-formatting/creating-and-highlighting-code-blocks" TargetMode="External"/><Relationship Id="rId29" Type="http://schemas.openxmlformats.org/officeDocument/2006/relationships/hyperlink" Target="https://docs.github.com/en/get-started/writing-on-github/getting-started-with-writing-and-formatting-on-github/basic-writing-and-formatting-syntax"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myoctocat.com/assets/images/base-octocat.svg" TargetMode="External"/><Relationship Id="rId37" Type="http://schemas.openxmlformats.org/officeDocument/2006/relationships/hyperlink" Target="https://docs.github.com/en/get-started/writing-on-github/getting-started-with-writing-and-formatting-on-github/basic-writing-and-formatting-syntax" TargetMode="External"/><Relationship Id="rId40" Type="http://schemas.openxmlformats.org/officeDocument/2006/relationships/hyperlink" Target="https://docs.github.com/en/get-started/writing-on-github/getting-started-with-writing-and-formatting-on-github/basic-writing-and-formatting-syntax" TargetMode="External"/><Relationship Id="rId45" Type="http://schemas.openxmlformats.org/officeDocument/2006/relationships/image" Target="media/image18.png"/><Relationship Id="rId53" Type="http://schemas.openxmlformats.org/officeDocument/2006/relationships/hyperlink" Target="https://docs.github.com/en/organizations/organizing-members-into-teams/about-teams" TargetMode="External"/><Relationship Id="rId58" Type="http://schemas.openxmlformats.org/officeDocument/2006/relationships/hyperlink" Target="https://docs.github.com/en/get-started/writing-on-github/getting-started-with-writing-and-formatting-on-github/basic-writing-and-formatting-syntax" TargetMode="External"/><Relationship Id="rId66" Type="http://schemas.openxmlformats.org/officeDocument/2006/relationships/hyperlink" Target="https://docs.github.com/en/get-started/writing-on-github/getting-started-with-writing-and-formatting-on-github/basic-writing-and-formatting-syntax" TargetMode="External"/><Relationship Id="rId74" Type="http://schemas.openxmlformats.org/officeDocument/2006/relationships/hyperlink" Target="https://docs.github.com/en/get-started/writing-on-github/getting-started-with-writing-and-formatting-on-github/about-writing-and-formatting-on-githu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ithub.com/en/get-started/writing-on-github/getting-started-with-writing-and-formatting-on-github/basic-writing-and-formatting-syntax" TargetMode="External"/><Relationship Id="rId28" Type="http://schemas.openxmlformats.org/officeDocument/2006/relationships/hyperlink" Target="https://docs.github.com/en/get-started/writing-on-github/getting-started-with-writing-and-formatting-on-github/basic-writing-and-formatting-syntax" TargetMode="External"/><Relationship Id="rId36" Type="http://schemas.openxmlformats.org/officeDocument/2006/relationships/hyperlink" Target="https://docs.github.com/en/get-started/writing-on-github/getting-started-with-writing-and-formatting-on-github/basic-writing-and-formatting-syntax" TargetMode="External"/><Relationship Id="rId49" Type="http://schemas.openxmlformats.org/officeDocument/2006/relationships/hyperlink" Target="https://docs.github.com/en/get-started/writing-on-github/getting-started-with-writing-and-formatting-on-github/basic-writing-and-formatting-syntax" TargetMode="External"/><Relationship Id="rId57" Type="http://schemas.openxmlformats.org/officeDocument/2006/relationships/hyperlink" Target="https://docs.github.com/en/get-started/writing-on-github/getting-started-with-writing-and-formatting-on-github/basic-writing-and-formatting-syntax" TargetMode="External"/><Relationship Id="rId61" Type="http://schemas.openxmlformats.org/officeDocument/2006/relationships/hyperlink" Target="https://docs.github.com/en/get-started/writing-on-github/getting-started-with-writing-and-formatting-on-github/basic-writing-and-formatting-syntax" TargetMode="External"/><Relationship Id="rId10" Type="http://schemas.openxmlformats.org/officeDocument/2006/relationships/hyperlink" Target="https://docs.github.com/en/get-started/writing-on-github/getting-started-with-writing-and-formatting-on-github/basic-writing-and-formatting-syntax" TargetMode="External"/><Relationship Id="rId19" Type="http://schemas.openxmlformats.org/officeDocument/2006/relationships/image" Target="media/image6.png"/><Relationship Id="rId31" Type="http://schemas.openxmlformats.org/officeDocument/2006/relationships/hyperlink" Target="https://docs.github.com/en/get-started/writing-on-github/getting-started-with-writing-and-formatting-on-github/basic-writing-and-formatting-syntax" TargetMode="External"/><Relationship Id="rId44" Type="http://schemas.openxmlformats.org/officeDocument/2006/relationships/image" Target="media/image17.png"/><Relationship Id="rId52" Type="http://schemas.openxmlformats.org/officeDocument/2006/relationships/image" Target="media/image20.png"/><Relationship Id="rId60" Type="http://schemas.openxmlformats.org/officeDocument/2006/relationships/hyperlink" Target="https://github.com/ikatyang/emoji-cheat-sheet/blob/master/README.md" TargetMode="External"/><Relationship Id="rId65" Type="http://schemas.openxmlformats.org/officeDocument/2006/relationships/image" Target="media/image23.png"/><Relationship Id="rId73" Type="http://schemas.openxmlformats.org/officeDocument/2006/relationships/hyperlink" Target="https://github.github.com/gfm/"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ithub.com/en/get-started/writing-on-github/getting-started-with-writing-and-formatting-on-github/basic-writing-and-formatting-syntax"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www.rfc-editor.org/rfc/rfc3986" TargetMode="External"/><Relationship Id="rId30" Type="http://schemas.openxmlformats.org/officeDocument/2006/relationships/hyperlink" Target="https://docs.github.com/en/get-started/writing-on-github/getting-started-with-writing-and-formatting-on-github/basic-writing-and-formatting-syntax" TargetMode="External"/><Relationship Id="rId35" Type="http://schemas.openxmlformats.org/officeDocument/2006/relationships/hyperlink" Target="https://docs.github.com/en/get-started/writing-on-github/getting-started-with-writing-and-formatting-on-github/basic-writing-and-formatting-syntax" TargetMode="External"/><Relationship Id="rId43" Type="http://schemas.openxmlformats.org/officeDocument/2006/relationships/image" Target="media/image16.png"/><Relationship Id="rId48" Type="http://schemas.openxmlformats.org/officeDocument/2006/relationships/hyperlink" Target="https://docs.github.com/en/get-started/writing-on-github/working-with-advanced-formatting/about-task-lists" TargetMode="External"/><Relationship Id="rId56" Type="http://schemas.openxmlformats.org/officeDocument/2006/relationships/hyperlink" Target="https://docs.github.com/en/repositories/managing-your-repositorys-settings-and-features/managing-repository-settings/configuring-autolinks-to-reference-external-resources" TargetMode="External"/><Relationship Id="rId64" Type="http://schemas.openxmlformats.org/officeDocument/2006/relationships/hyperlink" Target="https://docs.github.com/en/get-started/writing-on-github/getting-started-with-writing-and-formatting-on-github/basic-writing-and-formatting-syntax" TargetMode="External"/><Relationship Id="rId69" Type="http://schemas.openxmlformats.org/officeDocument/2006/relationships/hyperlink" Target="https://daringfireball.net/projects/markdown/syntax"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docs.github.com/en/account-and-profile/managing-subscriptions-and-notifications-on-github/setting-up-notifications/about-notifications" TargetMode="External"/><Relationship Id="rId72" Type="http://schemas.openxmlformats.org/officeDocument/2006/relationships/hyperlink" Target="https://docs.github.com/en/get-started/writing-on-github/getting-started-with-writing-and-formatting-on-github/basic-writing-and-formatting-syntax" TargetMode="External"/><Relationship Id="rId3" Type="http://schemas.microsoft.com/office/2007/relationships/stylesWithEffects" Target="stylesWithEffects.xml"/><Relationship Id="rId12" Type="http://schemas.openxmlformats.org/officeDocument/2006/relationships/hyperlink" Target="https://docs.github.com/en/get-started/accessibility/keyboard-shortcuts" TargetMode="External"/><Relationship Id="rId17" Type="http://schemas.openxmlformats.org/officeDocument/2006/relationships/hyperlink" Target="https://docs.github.com/en/get-started/writing-on-github/getting-started-with-writing-and-formatting-on-github/about-writing-and-formatting-on-github" TargetMode="External"/><Relationship Id="rId25" Type="http://schemas.openxmlformats.org/officeDocument/2006/relationships/hyperlink" Target="https://docs.github.com/en/get-started/writing-on-github/getting-started-with-writing-and-formatting-on-github/basic-writing-and-formatting-syntax" TargetMode="External"/><Relationship Id="rId33" Type="http://schemas.openxmlformats.org/officeDocument/2006/relationships/image" Target="media/image12.png"/><Relationship Id="rId38" Type="http://schemas.openxmlformats.org/officeDocument/2006/relationships/image" Target="media/image13.png"/><Relationship Id="rId46" Type="http://schemas.openxmlformats.org/officeDocument/2006/relationships/hyperlink" Target="https://docs.github.com/en/get-started/writing-on-github/getting-started-with-writing-and-formatting-on-github/basic-writing-and-formatting-syntax" TargetMode="External"/><Relationship Id="rId59" Type="http://schemas.openxmlformats.org/officeDocument/2006/relationships/image" Target="media/image21.png"/><Relationship Id="rId67" Type="http://schemas.openxmlformats.org/officeDocument/2006/relationships/hyperlink" Target="https://docs.github.com/en/get-started/writing-on-github/getting-started-with-writing-and-formatting-on-github/basic-writing-and-formatting-syntax" TargetMode="External"/><Relationship Id="rId20" Type="http://schemas.openxmlformats.org/officeDocument/2006/relationships/image" Target="media/image7.png"/><Relationship Id="rId41" Type="http://schemas.openxmlformats.org/officeDocument/2006/relationships/hyperlink" Target="https://code.visualstudio.com/" TargetMode="External"/><Relationship Id="rId54" Type="http://schemas.openxmlformats.org/officeDocument/2006/relationships/hyperlink" Target="https://docs.github.com/en/get-started/writing-on-github/getting-started-with-writing-and-formatting-on-github/basic-writing-and-formatting-syntax" TargetMode="External"/><Relationship Id="rId62" Type="http://schemas.openxmlformats.org/officeDocument/2006/relationships/hyperlink" Target="https://docs.github.com/en/get-started/writing-on-github/getting-started-with-writing-and-formatting-on-github/basic-writing-and-formatting-syntax" TargetMode="External"/><Relationship Id="rId70" Type="http://schemas.openxmlformats.org/officeDocument/2006/relationships/hyperlink" Target="https://docs.github.com/en/get-started/writing-on-github/getting-started-with-writing-and-formatting-on-github/basic-writing-and-formatting-syntax" TargetMode="External"/><Relationship Id="rId75" Type="http://schemas.openxmlformats.org/officeDocument/2006/relationships/hyperlink" Target="https://docs.github.com/en/get-started/writing-on-github/working-with-advanced-formatting" TargetMode="External"/><Relationship Id="rId1" Type="http://schemas.openxmlformats.org/officeDocument/2006/relationships/numbering" Target="numbering.xml"/><Relationship Id="rId6" Type="http://schemas.openxmlformats.org/officeDocument/2006/relationships/hyperlink" Target="https://docs.github.com/en/get-started/writing-on-github/getting-started-with-writing-and-formatting-on-github/basic-writing-and-formattin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19</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2025-06-03T01:22:00Z</dcterms:created>
  <dcterms:modified xsi:type="dcterms:W3CDTF">2025-06-03T01:55:00Z</dcterms:modified>
</cp:coreProperties>
</file>